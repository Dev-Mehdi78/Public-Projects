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C1E9F" w14:textId="77777777" w:rsidR="00FF2FB3" w:rsidRPr="00C555D0" w:rsidRDefault="00FF2FB3" w:rsidP="00FF2FB3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</w:p>
    <w:p w14:paraId="65AE8B7C" w14:textId="2EB99F57" w:rsidR="00FF58DC" w:rsidRPr="00C555D0" w:rsidRDefault="00FF58DC" w:rsidP="00AA7999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</w:p>
    <w:p w14:paraId="742A0CFA" w14:textId="77777777" w:rsidR="00FF58DC" w:rsidRPr="00C555D0" w:rsidRDefault="00FF58DC" w:rsidP="00FF58DC">
      <w:pPr>
        <w:bidi/>
        <w:jc w:val="center"/>
        <w:rPr>
          <w:rFonts w:ascii="IRANSans" w:hAnsi="IRANSans" w:cs="IRANSans"/>
          <w:b/>
          <w:bCs/>
          <w:sz w:val="36"/>
          <w:szCs w:val="36"/>
          <w:lang w:bidi="fa-IR"/>
        </w:rPr>
      </w:pPr>
    </w:p>
    <w:p w14:paraId="0C40D978" w14:textId="77777777" w:rsidR="00FF58DC" w:rsidRPr="00C555D0" w:rsidRDefault="00FF58DC" w:rsidP="00FF58DC">
      <w:pPr>
        <w:bidi/>
        <w:jc w:val="center"/>
        <w:rPr>
          <w:rFonts w:ascii="IRANSans" w:hAnsi="IRANSans" w:cs="IRANSans"/>
          <w:b/>
          <w:bCs/>
          <w:sz w:val="36"/>
          <w:szCs w:val="36"/>
          <w:lang w:bidi="fa-IR"/>
        </w:rPr>
      </w:pPr>
    </w:p>
    <w:p w14:paraId="6A504B2C" w14:textId="77777777" w:rsidR="00AA7999" w:rsidRDefault="004B6180" w:rsidP="00AA7999">
      <w:pPr>
        <w:bidi/>
        <w:jc w:val="center"/>
        <w:rPr>
          <w:rFonts w:ascii="IRANSans" w:hAnsi="IRANSans" w:cs="IRANSans"/>
          <w:b/>
          <w:bCs/>
          <w:color w:val="00B050"/>
          <w:sz w:val="46"/>
          <w:szCs w:val="46"/>
          <w:rtl/>
          <w:lang w:bidi="fa-IR"/>
        </w:rPr>
      </w:pPr>
      <w:r w:rsidRPr="00E114B3">
        <w:rPr>
          <w:rFonts w:ascii="IRANSans" w:hAnsi="IRANSans" w:cs="IRANSans"/>
          <w:b/>
          <w:bCs/>
          <w:color w:val="00B050"/>
          <w:sz w:val="46"/>
          <w:szCs w:val="46"/>
          <w:rtl/>
          <w:lang w:bidi="fa-IR"/>
        </w:rPr>
        <w:t>آموزش</w:t>
      </w:r>
      <w:r w:rsidR="00AA7999">
        <w:rPr>
          <w:rFonts w:ascii="IRANSans" w:hAnsi="IRANSans" w:cs="IRANSans" w:hint="cs"/>
          <w:b/>
          <w:bCs/>
          <w:color w:val="00B050"/>
          <w:sz w:val="46"/>
          <w:szCs w:val="46"/>
          <w:rtl/>
          <w:lang w:bidi="fa-IR"/>
        </w:rPr>
        <w:t xml:space="preserve"> عملیات های سفارشی در</w:t>
      </w:r>
    </w:p>
    <w:p w14:paraId="2EE393CE" w14:textId="42CA69F9" w:rsidR="00FF2FB3" w:rsidRPr="00AA7999" w:rsidRDefault="00AA7999" w:rsidP="00AA7999">
      <w:pPr>
        <w:bidi/>
        <w:jc w:val="center"/>
        <w:rPr>
          <w:rFonts w:ascii="IRANSans" w:hAnsi="IRANSans" w:cs="IRANSans"/>
          <w:b/>
          <w:bCs/>
          <w:color w:val="00B050"/>
          <w:sz w:val="144"/>
          <w:szCs w:val="144"/>
          <w:rtl/>
          <w:lang w:bidi="fa-IR"/>
        </w:rPr>
      </w:pPr>
      <w:r w:rsidRPr="00AA7999">
        <w:rPr>
          <w:rFonts w:ascii="IRANSans" w:hAnsi="IRANSans" w:cs="IRANSans"/>
          <w:b/>
          <w:bCs/>
          <w:color w:val="00B050"/>
          <w:sz w:val="144"/>
          <w:szCs w:val="144"/>
          <w:lang w:bidi="fa-IR"/>
        </w:rPr>
        <w:t>PDF</w:t>
      </w:r>
      <w:r w:rsidR="002370CD" w:rsidRPr="00AA7999">
        <w:rPr>
          <w:rFonts w:ascii="IRANSans" w:hAnsi="IRANSans" w:cs="IRANSans"/>
          <w:b/>
          <w:bCs/>
          <w:color w:val="00B050"/>
          <w:sz w:val="144"/>
          <w:szCs w:val="144"/>
          <w:rtl/>
          <w:lang w:bidi="fa-IR"/>
        </w:rPr>
        <w:t xml:space="preserve"> ساز</w:t>
      </w:r>
    </w:p>
    <w:p w14:paraId="6BAA1D0D" w14:textId="77777777" w:rsidR="00FF2FB3" w:rsidRPr="00C555D0" w:rsidRDefault="00FF2FB3" w:rsidP="00FF2FB3">
      <w:pPr>
        <w:bidi/>
        <w:jc w:val="center"/>
        <w:rPr>
          <w:rFonts w:ascii="IRANSans" w:hAnsi="IRANSans" w:cs="IRANSans"/>
          <w:b/>
          <w:bCs/>
          <w:color w:val="A6A6A6" w:themeColor="background1" w:themeShade="A6"/>
          <w:sz w:val="36"/>
          <w:szCs w:val="36"/>
          <w:lang w:bidi="fa-IR"/>
        </w:rPr>
      </w:pPr>
      <w:r w:rsidRPr="00C555D0">
        <w:rPr>
          <w:rFonts w:ascii="IRANSans" w:hAnsi="IRANSans" w:cs="IRANSans"/>
          <w:b/>
          <w:bCs/>
          <w:color w:val="A6A6A6" w:themeColor="background1" w:themeShade="A6"/>
          <w:sz w:val="36"/>
          <w:szCs w:val="36"/>
          <w:lang w:bidi="fa-IR"/>
        </w:rPr>
        <w:t>WWW.PARSVT.COM</w:t>
      </w:r>
    </w:p>
    <w:p w14:paraId="7829660B" w14:textId="63613B95" w:rsidR="00023D8F" w:rsidRDefault="00023D8F" w:rsidP="00FF2FB3">
      <w:pPr>
        <w:jc w:val="both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2437B433" w14:textId="08EFB99B" w:rsidR="00023D8F" w:rsidRPr="00023D8F" w:rsidRDefault="00023D8F" w:rsidP="00DD3B1A">
      <w:pPr>
        <w:tabs>
          <w:tab w:val="left" w:pos="3912"/>
        </w:tabs>
        <w:jc w:val="center"/>
        <w:rPr>
          <w:rFonts w:ascii="IRANSans Black" w:hAnsi="IRANSans Black" w:cs="IRANSans Black"/>
          <w:sz w:val="24"/>
          <w:szCs w:val="24"/>
          <w:lang w:bidi="fa-IR"/>
        </w:rPr>
      </w:pPr>
      <w:r w:rsidRPr="00023D8F">
        <w:rPr>
          <w:rFonts w:ascii="IRANSans Black" w:hAnsi="IRANSans Black" w:cs="IRANSans Black"/>
          <w:sz w:val="24"/>
          <w:szCs w:val="24"/>
          <w:rtl/>
          <w:lang w:bidi="fa-IR"/>
        </w:rPr>
        <w:t xml:space="preserve">تهیه شده توسط </w:t>
      </w:r>
      <w:r>
        <w:rPr>
          <w:rFonts w:ascii="IRANSans Black" w:hAnsi="IRANSans Black" w:cs="IRANSans Black" w:hint="cs"/>
          <w:sz w:val="24"/>
          <w:szCs w:val="24"/>
          <w:rtl/>
          <w:lang w:bidi="fa-IR"/>
        </w:rPr>
        <w:t>پارس ویتایگر</w:t>
      </w:r>
    </w:p>
    <w:p w14:paraId="4CB084AC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2"/>
          <w:szCs w:val="32"/>
          <w:rtl/>
          <w:lang w:bidi="fa-IR"/>
        </w:rPr>
      </w:pPr>
      <w:r>
        <w:rPr>
          <w:rFonts w:ascii="IRANSans" w:hAnsi="IRANSans" w:cs="IRANSans"/>
          <w:color w:val="00B050"/>
          <w:rtl/>
          <w:lang w:bidi="fa-IR"/>
        </w:rPr>
        <w:br w:type="page"/>
      </w:r>
    </w:p>
    <w:sdt>
      <w:sdtPr>
        <w:rPr>
          <w:rFonts w:ascii="IRANSans" w:hAnsi="IRANSans" w:cs="IRANSans"/>
          <w:rtl/>
        </w:rPr>
        <w:id w:val="-174270737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</w:rPr>
      </w:sdtEndPr>
      <w:sdtContent>
        <w:p w14:paraId="08575A41" w14:textId="73C767E7" w:rsidR="00AA7999" w:rsidRPr="00AA7999" w:rsidRDefault="00AA7999" w:rsidP="00AA7999">
          <w:pPr>
            <w:pStyle w:val="TOCHeading"/>
            <w:bidi/>
            <w:rPr>
              <w:rFonts w:ascii="IRANSans" w:hAnsi="IRANSans" w:cs="IRANSans"/>
              <w:rtl/>
              <w:lang w:bidi="fa-IR"/>
            </w:rPr>
          </w:pPr>
          <w:r w:rsidRPr="00AA7999">
            <w:rPr>
              <w:rFonts w:ascii="IRANSans" w:hAnsi="IRANSans" w:cs="IRANSans"/>
              <w:rtl/>
              <w:lang w:bidi="fa-IR"/>
            </w:rPr>
            <w:t>فهرست</w:t>
          </w:r>
        </w:p>
        <w:p w14:paraId="2457C779" w14:textId="1298F499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r w:rsidRPr="00AA7999">
            <w:rPr>
              <w:rFonts w:ascii="IRANSans" w:hAnsi="IRANSans" w:cs="IRANSans"/>
            </w:rPr>
            <w:fldChar w:fldCharType="begin"/>
          </w:r>
          <w:r w:rsidRPr="00AA7999">
            <w:rPr>
              <w:rFonts w:ascii="IRANSans" w:hAnsi="IRANSans" w:cs="IRANSans"/>
            </w:rPr>
            <w:instrText xml:space="preserve"> TOC \o "1-3" \h \z \u </w:instrText>
          </w:r>
          <w:r w:rsidRPr="00AA7999">
            <w:rPr>
              <w:rFonts w:ascii="IRANSans" w:hAnsi="IRANSans" w:cs="IRANSans"/>
            </w:rPr>
            <w:fldChar w:fldCharType="separate"/>
          </w:r>
          <w:hyperlink w:anchor="_Toc5263036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datefmt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68C4299" w14:textId="53F6D88D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64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DE3D906" w14:textId="542A7BE6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65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909952C" w14:textId="37903EF8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6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FAC723B" w14:textId="47A974F2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6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25A71295" w14:textId="31EB102E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6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its4you_if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580AD1B" w14:textId="0CE9FD0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69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_Toc52630369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47DA986" w14:textId="7869FF01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0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63DD1C72" w14:textId="711D8501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499260B" w14:textId="3819F0F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2554BA9" w14:textId="7E79CE68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7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its4you_ifnumber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D44802A" w14:textId="2173BCD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4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7F5A924" w14:textId="79E4EC38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5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666BAC6" w14:textId="69D52B5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2E17F89A" w14:textId="31A3CA41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8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68A8E809" w14:textId="66E35B0C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7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its4you_isnull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8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2DA9509" w14:textId="24856E26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79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_Toc52630379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8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694461A" w14:textId="6F6F8BCA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0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8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1520008" w14:textId="6EBD74B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1D7E94E" w14:textId="7D417A18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31E2A3C" w14:textId="1BC3B72D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83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#HIDETR#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746F706" w14:textId="272FD32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4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87F4FA3" w14:textId="5E0118F9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5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71EEB5E" w14:textId="77012E2C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838561B" w14:textId="77B9FAC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8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44C254D" w14:textId="52424EC9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8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تابع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11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83FA621" w14:textId="18DCE177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89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getTemplateId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_Toc52630389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11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CD531CE" w14:textId="73BCA524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0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11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9E48260" w14:textId="675D4BD2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11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2E6A9536" w14:textId="0F9CA6A2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11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9EB0784" w14:textId="37A0B6A5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11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88C370E" w14:textId="2A39FB54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94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its4you_getContactImage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62907B4" w14:textId="7493BA5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5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F194248" w14:textId="07D12C67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7109F58" w14:textId="04288004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63BDCEFB" w14:textId="13DB89A7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39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3BA4F20" w14:textId="73A742F5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399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its4you_formatNumberToPDF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_Toc52630399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D7A2D3C" w14:textId="61A0BAEF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0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3260985" w14:textId="50626014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5483266" w14:textId="283D1173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DC228EE" w14:textId="43AD72C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6CA8FCF0" w14:textId="649F3E40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04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its4you_formatNumberFromPDF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29FC7228" w14:textId="1E1DD8C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5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14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4B442D2" w14:textId="781CC311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22744769" w14:textId="42FBF5A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61E447CE" w14:textId="2509FD6D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0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DA3A0AD" w14:textId="7FD6E36D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09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its4you_multiplication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_Toc52630409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957C378" w14:textId="32B7DB19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0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6F2BC65" w14:textId="5A6F9ECD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9323472" w14:textId="4090BC51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15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612FDBE" w14:textId="77BE57AB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19D0D1B" w14:textId="24D15075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14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its4you_deduct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10CAFA8" w14:textId="148834A4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5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EBB9AC5" w14:textId="79B4E70A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E2D5023" w14:textId="0B559749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16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B67F6A6" w14:textId="350E69C8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1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E6E3763" w14:textId="7902C58C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19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its4you_sum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_Toc52630419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54FBF2F" w14:textId="07534116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0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F664F55" w14:textId="060C7A4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17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2FE40E1" w14:textId="0CB78853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18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F0BB8C6" w14:textId="2416D8D9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18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FBC773E" w14:textId="10D2639C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24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its4you_divide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C377444" w14:textId="385837DF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5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6744060" w14:textId="40FAD3F8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44D67D63" w14:textId="091F9D84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39528FC" w14:textId="6CFB3537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2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19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C524C93" w14:textId="297FD54A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29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its4you_NumberFormat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_Toc52630429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C507526" w14:textId="611FB79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0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_Toc52630430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75AB1329" w14:textId="1CD8FC9F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1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_Toc52630431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3F0AFC5D" w14:textId="4263FF16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2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_Toc52630432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238047FD" w14:textId="0BEC526E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3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_Toc52630433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20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B568456" w14:textId="4FC4ACF5" w:rsidR="00AA7999" w:rsidRPr="00AA7999" w:rsidRDefault="00AA7999" w:rsidP="00AA7999">
          <w:pPr>
            <w:pStyle w:val="TOC2"/>
            <w:tabs>
              <w:tab w:val="right" w:leader="dot" w:pos="9350"/>
            </w:tabs>
            <w:bidi/>
            <w:rPr>
              <w:rFonts w:ascii="IRANSans" w:eastAsiaTheme="minorEastAsia" w:hAnsi="IRANSans" w:cs="IRANSans"/>
              <w:noProof/>
            </w:rPr>
          </w:pPr>
          <w:hyperlink w:anchor="_Toc52630434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 xml:space="preserve">تابع </w:t>
            </w:r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convert_number_to_words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_Toc52630434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11F9F67" w14:textId="0256F0BA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5" w:history="1">
            <w:r w:rsidRPr="00AA7999">
              <w:rPr>
                <w:rStyle w:val="Hyperlink"/>
                <w:rFonts w:ascii="IRANSans" w:hAnsi="IRANSans" w:cs="IRANSans"/>
                <w:noProof/>
                <w:lang w:bidi="fa-IR"/>
              </w:rPr>
              <w:t>Syntax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_Toc52630435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532E2D3" w14:textId="154CA6D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6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توضیحات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_Toc52630436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0C34792B" w14:textId="25845970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7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پارامترها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_Toc52630437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54192928" w14:textId="6A034512" w:rsidR="00AA7999" w:rsidRPr="00AA7999" w:rsidRDefault="00AA7999" w:rsidP="00AA7999">
          <w:pPr>
            <w:pStyle w:val="TOC3"/>
            <w:tabs>
              <w:tab w:val="right" w:leader="dot" w:pos="9350"/>
            </w:tabs>
            <w:bidi/>
            <w:rPr>
              <w:rFonts w:ascii="IRANSans" w:hAnsi="IRANSans" w:cs="IRANSans"/>
              <w:noProof/>
            </w:rPr>
          </w:pPr>
          <w:hyperlink w:anchor="_Toc52630438" w:history="1">
            <w:r w:rsidRPr="00AA7999">
              <w:rPr>
                <w:rStyle w:val="Hyperlink"/>
                <w:rFonts w:ascii="IRANSans" w:hAnsi="IRANSans" w:cs="IRANSans"/>
                <w:noProof/>
                <w:rtl/>
                <w:lang w:bidi="fa-IR"/>
              </w:rPr>
              <w:t>کاربرد</w:t>
            </w:r>
            <w:r w:rsidRPr="00AA7999">
              <w:rPr>
                <w:rFonts w:ascii="IRANSans" w:hAnsi="IRANSans" w:cs="IRANSans"/>
                <w:noProof/>
                <w:webHidden/>
              </w:rPr>
              <w:tab/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begin"/>
            </w:r>
            <w:r w:rsidRPr="00AA7999">
              <w:rPr>
                <w:rFonts w:ascii="IRANSans" w:hAnsi="IRANSans" w:cs="IRANSans"/>
                <w:noProof/>
                <w:webHidden/>
              </w:rPr>
              <w:instrText xml:space="preserve"> PAGEREF _Toc52630438 \h </w:instrText>
            </w:r>
            <w:r w:rsidRPr="00AA7999">
              <w:rPr>
                <w:rFonts w:ascii="IRANSans" w:hAnsi="IRANSans" w:cs="IRANSans"/>
                <w:noProof/>
                <w:webHidden/>
              </w:rPr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separate"/>
            </w:r>
            <w:r>
              <w:rPr>
                <w:rFonts w:ascii="IRANSans" w:hAnsi="IRANSans" w:cs="IRANSans"/>
                <w:noProof/>
                <w:webHidden/>
                <w:rtl/>
              </w:rPr>
              <w:t>22</w:t>
            </w:r>
            <w:r w:rsidRPr="00AA7999">
              <w:rPr>
                <w:rFonts w:ascii="IRANSans" w:hAnsi="IRANSans" w:cs="IRANSans"/>
                <w:noProof/>
                <w:webHidden/>
              </w:rPr>
              <w:fldChar w:fldCharType="end"/>
            </w:r>
          </w:hyperlink>
        </w:p>
        <w:p w14:paraId="1A2E28F0" w14:textId="0F2E81B1" w:rsidR="00AA7999" w:rsidRDefault="00AA7999" w:rsidP="00AA7999">
          <w:pPr>
            <w:bidi/>
          </w:pPr>
          <w:r w:rsidRPr="00AA7999">
            <w:rPr>
              <w:rFonts w:ascii="IRANSans" w:hAnsi="IRANSans" w:cs="IRANSans"/>
              <w:b/>
              <w:bCs/>
              <w:noProof/>
            </w:rPr>
            <w:fldChar w:fldCharType="end"/>
          </w:r>
        </w:p>
      </w:sdtContent>
    </w:sdt>
    <w:p w14:paraId="6D616D1A" w14:textId="163238FD" w:rsidR="00C555D0" w:rsidRPr="00AA7999" w:rsidRDefault="00C555D0" w:rsidP="00AA7999">
      <w:pPr>
        <w:pStyle w:val="Heading2"/>
        <w:bidi/>
        <w:rPr>
          <w:color w:val="00B050"/>
          <w:lang w:bidi="fa-IR"/>
        </w:rPr>
      </w:pPr>
      <w:bookmarkStart w:id="0" w:name="_Toc52630363"/>
      <w:r w:rsidRPr="00AA7999">
        <w:rPr>
          <w:color w:val="00B050"/>
          <w:rtl/>
          <w:lang w:bidi="fa-IR"/>
        </w:rPr>
        <w:lastRenderedPageBreak/>
        <w:t xml:space="preserve">تابع </w:t>
      </w:r>
      <w:r w:rsidR="00AA7999" w:rsidRPr="00AA7999">
        <w:rPr>
          <w:color w:val="00B050"/>
          <w:lang w:bidi="fa-IR"/>
        </w:rPr>
        <w:t>datefmt</w:t>
      </w:r>
      <w:bookmarkEnd w:id="0"/>
    </w:p>
    <w:p w14:paraId="4DA36F23" w14:textId="77777777" w:rsidR="00C555D0" w:rsidRPr="00C555D0" w:rsidRDefault="00C555D0" w:rsidP="00C555D0">
      <w:pPr>
        <w:pStyle w:val="Heading3"/>
        <w:bidi/>
        <w:spacing w:before="0"/>
        <w:rPr>
          <w:rFonts w:cs="IRANSans"/>
          <w:lang w:bidi="fa-IR"/>
        </w:rPr>
      </w:pPr>
      <w:bookmarkStart w:id="1" w:name="_Toc52630364"/>
      <w:r w:rsidRPr="00C555D0">
        <w:rPr>
          <w:rFonts w:cs="IRANSans"/>
          <w:lang w:bidi="fa-IR"/>
        </w:rPr>
        <w:t>Syntax</w:t>
      </w:r>
      <w:bookmarkEnd w:id="1"/>
    </w:p>
    <w:p w14:paraId="11EB72C0" w14:textId="77777777" w:rsidR="00C555D0" w:rsidRPr="00C555D0" w:rsidRDefault="00C555D0" w:rsidP="00C555D0">
      <w:pPr>
        <w:bidi/>
        <w:spacing w:after="0"/>
        <w:jc w:val="right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[CUSTOMFUNCTION|datefmt|date|outFormat|CUSTOMFUNCTION]</w:t>
      </w:r>
    </w:p>
    <w:p w14:paraId="109DEBD9" w14:textId="77777777" w:rsidR="00C555D0" w:rsidRPr="00C555D0" w:rsidRDefault="00C555D0" w:rsidP="00C555D0">
      <w:pPr>
        <w:pStyle w:val="Heading3"/>
        <w:bidi/>
        <w:spacing w:before="0"/>
        <w:rPr>
          <w:rFonts w:cs="IRANSans"/>
          <w:lang w:bidi="fa-IR"/>
        </w:rPr>
      </w:pPr>
      <w:bookmarkStart w:id="2" w:name="_Toc52630365"/>
      <w:r w:rsidRPr="00C555D0">
        <w:rPr>
          <w:rFonts w:cs="IRANSans"/>
          <w:rtl/>
          <w:lang w:bidi="fa-IR"/>
        </w:rPr>
        <w:t>توضیحات</w:t>
      </w:r>
      <w:bookmarkEnd w:id="2"/>
    </w:p>
    <w:p w14:paraId="156D8ADF" w14:textId="11E930C4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هر تاریخی را </w:t>
      </w:r>
      <w:del w:id="3" w:author="مترجم" w:date="2020-09-30T13:34:00Z">
        <w:r w:rsidRPr="00C555D0" w:rsidDel="00B21BCA">
          <w:rPr>
            <w:rFonts w:ascii="IRANSans" w:hAnsi="IRANSans" w:cs="IRANSans"/>
            <w:rtl/>
            <w:lang w:bidi="fa-IR"/>
          </w:rPr>
          <w:delText xml:space="preserve">در </w:delText>
        </w:r>
      </w:del>
      <w:ins w:id="4" w:author="مترجم" w:date="2020-09-30T13:34:00Z">
        <w:r w:rsidRPr="00C555D0">
          <w:rPr>
            <w:rFonts w:ascii="IRANSans" w:hAnsi="IRANSans" w:cs="IRANSans"/>
            <w:rtl/>
            <w:lang w:bidi="fa-IR"/>
          </w:rPr>
          <w:t>به</w:t>
        </w:r>
      </w:ins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قالب دلخواه شما تغییر می‌دهد. برای مثال، از </w:t>
      </w:r>
      <w:r w:rsidR="001B1224">
        <w:rPr>
          <w:rFonts w:ascii="IRANSans" w:hAnsi="IRANSans" w:cs="IRANSans" w:hint="cs"/>
          <w:rtl/>
          <w:lang w:bidi="fa-IR"/>
        </w:rPr>
        <w:t xml:space="preserve">قالب </w:t>
      </w:r>
      <w:r w:rsidRPr="00C555D0">
        <w:rPr>
          <w:rFonts w:ascii="IRANSans" w:hAnsi="IRANSans" w:cs="IRANSans"/>
          <w:rtl/>
          <w:lang w:bidi="fa-IR"/>
        </w:rPr>
        <w:t>10-11-2018 به 10 نوامبر 2018، نوامبر 10 2018 و یا 10/11/2018 و... تبدیل می‌کند.</w:t>
      </w:r>
    </w:p>
    <w:p w14:paraId="267558D7" w14:textId="77777777" w:rsidR="00C555D0" w:rsidRPr="00C555D0" w:rsidRDefault="00C555D0" w:rsidP="00C555D0">
      <w:pPr>
        <w:pStyle w:val="Heading3"/>
        <w:bidi/>
        <w:spacing w:before="0"/>
        <w:rPr>
          <w:rFonts w:cs="IRANSans"/>
          <w:lang w:bidi="fa-IR"/>
        </w:rPr>
      </w:pPr>
      <w:bookmarkStart w:id="5" w:name="_Toc52630366"/>
      <w:r w:rsidRPr="00C555D0">
        <w:rPr>
          <w:rFonts w:cs="IRANSans"/>
          <w:rtl/>
          <w:lang w:bidi="fa-IR"/>
        </w:rPr>
        <w:t>پارامترها</w:t>
      </w:r>
      <w:bookmarkEnd w:id="5"/>
    </w:p>
    <w:p w14:paraId="7EDE030C" w14:textId="3830906E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6" w:author="مترجم" w:date="2020-09-30T13:55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DD286F">
        <w:rPr>
          <w:rFonts w:ascii="IRANSans" w:hAnsi="IRANSans" w:cs="IRANSans"/>
          <w:b/>
          <w:bCs/>
          <w:lang w:bidi="fa-IR"/>
        </w:rPr>
        <w:t>Datefmt</w:t>
      </w:r>
      <w:r w:rsidRPr="00C555D0">
        <w:rPr>
          <w:rFonts w:ascii="IRANSans" w:hAnsi="IRANSans" w:cs="IRANSans"/>
          <w:rtl/>
          <w:lang w:bidi="fa-IR"/>
        </w:rPr>
        <w:t>: پارامتری که همیشه باید در</w:t>
      </w:r>
      <w:r w:rsidR="00E4212D">
        <w:rPr>
          <w:rFonts w:ascii="IRANSans" w:hAnsi="IRANSans" w:cs="IRANSans"/>
          <w:rtl/>
          <w:lang w:bidi="fa-IR"/>
        </w:rPr>
        <w:t xml:space="preserve"> </w:t>
      </w:r>
      <w:ins w:id="7" w:author="مترجم" w:date="2020-09-30T13:55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>سفارشی باقی بماند، نیازی به تغییر یا حذف آن ندارید.</w:t>
      </w:r>
    </w:p>
    <w:p w14:paraId="2627E67C" w14:textId="77777777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lang w:bidi="fa-IR"/>
        </w:rPr>
        <w:pPrChange w:id="8" w:author="بهروز قاسمی" w:date="2020-09-30T11:38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DD286F">
        <w:rPr>
          <w:rFonts w:ascii="IRANSans" w:hAnsi="IRANSans" w:cs="IRANSans"/>
          <w:b/>
          <w:bCs/>
          <w:lang w:bidi="fa-IR"/>
        </w:rPr>
        <w:t>Date</w:t>
      </w:r>
      <w:r w:rsidRPr="00C555D0">
        <w:rPr>
          <w:rFonts w:ascii="IRANSans" w:hAnsi="IRANSans" w:cs="IRANSans"/>
          <w:rtl/>
          <w:lang w:bidi="fa-IR"/>
        </w:rPr>
        <w:t xml:space="preserve">: تاریخ یا متغیرهای </w:t>
      </w:r>
      <w:r w:rsidRPr="00C555D0">
        <w:rPr>
          <w:rFonts w:ascii="IRANSans" w:hAnsi="IRANSans" w:cs="IRANSans"/>
          <w:lang w:bidi="fa-IR"/>
        </w:rPr>
        <w:t>CRM</w:t>
      </w:r>
      <w:r w:rsidRPr="00C555D0">
        <w:rPr>
          <w:rFonts w:ascii="IRANSans" w:hAnsi="IRANSans" w:cs="IRANSans"/>
          <w:rtl/>
          <w:lang w:bidi="fa-IR"/>
        </w:rPr>
        <w:t xml:space="preserve"> را در اینجا وارد کنید، برای مثال:</w:t>
      </w:r>
      <w:r w:rsidRPr="00C555D0">
        <w:rPr>
          <w:rFonts w:ascii="IRANSans" w:hAnsi="IRANSans" w:cs="IRANSans"/>
          <w:lang w:bidi="fa-IR"/>
        </w:rPr>
        <w:t xml:space="preserve"> $INVOICE_INVOICEDATE$</w:t>
      </w:r>
    </w:p>
    <w:p w14:paraId="63C1F817" w14:textId="29E21719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9" w:author="بهروز قاسمی" w:date="2020-09-30T11:38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DD286F">
        <w:rPr>
          <w:rFonts w:ascii="IRANSans" w:hAnsi="IRANSans" w:cs="IRANSans"/>
          <w:b/>
          <w:bCs/>
          <w:lang w:bidi="fa-IR"/>
        </w:rPr>
        <w:t>outFormat</w:t>
      </w:r>
      <w:r w:rsidRPr="00C555D0">
        <w:rPr>
          <w:rFonts w:ascii="IRANSans" w:hAnsi="IRANSans" w:cs="IRANSans"/>
          <w:rtl/>
          <w:lang w:bidi="fa-IR"/>
        </w:rPr>
        <w:t xml:space="preserve">: مهم‌ترین پارامتر برای اینکه فرمت تاریخ خود را تنظیم کنید. برای مثال: از 10-11-2018 به 10 نوامبر 2018 از متغیرهای </w:t>
      </w:r>
      <w:r w:rsidRPr="00C555D0">
        <w:rPr>
          <w:rFonts w:ascii="IRANSans" w:hAnsi="IRANSans" w:cs="IRANSans"/>
          <w:lang w:bidi="fa-IR"/>
        </w:rPr>
        <w:t>d F Y</w:t>
      </w:r>
      <w:r w:rsidR="00E4212D">
        <w:rPr>
          <w:rFonts w:ascii="IRANSans" w:hAnsi="IRANSans" w:cs="IRANSans"/>
          <w:rtl/>
          <w:lang w:bidi="fa-IR"/>
        </w:rPr>
        <w:t xml:space="preserve"> بجا</w:t>
      </w:r>
      <w:r w:rsidR="00E4212D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outformat</w:t>
      </w:r>
      <w:r w:rsidR="00E4212D">
        <w:rPr>
          <w:rFonts w:ascii="IRANSans" w:hAnsi="IRANSans" w:cs="IRANSans"/>
          <w:rtl/>
          <w:lang w:bidi="fa-IR"/>
        </w:rPr>
        <w:t xml:space="preserve"> استفاده</w:t>
      </w:r>
      <w:r w:rsidRPr="00C555D0">
        <w:rPr>
          <w:rFonts w:ascii="IRANSans" w:hAnsi="IRANSans" w:cs="IRANSans"/>
          <w:rtl/>
          <w:lang w:bidi="fa-IR"/>
        </w:rPr>
        <w:t xml:space="preserve"> کنید.</w:t>
      </w:r>
      <w:r w:rsidR="00E4212D">
        <w:rPr>
          <w:rFonts w:ascii="IRANSans" w:hAnsi="IRANSans" w:cs="IRANSans"/>
          <w:rtl/>
          <w:lang w:bidi="fa-IR"/>
        </w:rPr>
        <w:t xml:space="preserve"> متغ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رها</w:t>
      </w:r>
      <w:r w:rsidR="00E4212D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PHP</w:t>
      </w:r>
      <w:r w:rsidRPr="00C555D0">
        <w:rPr>
          <w:rFonts w:ascii="IRANSans" w:hAnsi="IRANSans" w:cs="IRANSans"/>
          <w:rtl/>
          <w:lang w:bidi="fa-IR"/>
        </w:rPr>
        <w:t xml:space="preserve"> را ازاینجا بررسی کنید: </w:t>
      </w:r>
      <w:r w:rsidRPr="00C555D0">
        <w:rPr>
          <w:rFonts w:ascii="IRANSans" w:hAnsi="IRANSans" w:cs="IRANSans"/>
          <w:lang w:bidi="fa-IR"/>
        </w:rPr>
        <w:t> </w:t>
      </w:r>
      <w:r w:rsidRPr="00C555D0">
        <w:rPr>
          <w:rFonts w:ascii="IRANSans" w:hAnsi="IRANSans" w:cs="IRANSans"/>
          <w:lang w:bidi="fa-IR"/>
        </w:rPr>
        <w:fldChar w:fldCharType="begin"/>
      </w:r>
      <w:r w:rsidRPr="00C555D0">
        <w:rPr>
          <w:rFonts w:ascii="IRANSans" w:hAnsi="IRANSans" w:cs="IRANSans"/>
          <w:lang w:bidi="fa-IR"/>
        </w:rPr>
        <w:instrText xml:space="preserve"> HYPERLINK "http://php.net/manual/en/function.date.php" \t "_blank" </w:instrText>
      </w:r>
      <w:r w:rsidRPr="00C555D0">
        <w:rPr>
          <w:rFonts w:ascii="IRANSans" w:hAnsi="IRANSans" w:cs="IRANSans"/>
          <w:lang w:bidi="fa-IR"/>
        </w:rPr>
        <w:fldChar w:fldCharType="separate"/>
      </w:r>
      <w:r w:rsidRPr="00C555D0">
        <w:rPr>
          <w:rStyle w:val="Hyperlink"/>
          <w:rFonts w:ascii="IRANSans" w:hAnsi="IRANSans" w:cs="IRANSans"/>
          <w:lang w:bidi="fa-IR"/>
        </w:rPr>
        <w:t>PHP date format values</w:t>
      </w:r>
      <w:r w:rsidRPr="00C555D0">
        <w:rPr>
          <w:rFonts w:ascii="IRANSans" w:hAnsi="IRANSans" w:cs="IRANSans"/>
          <w:lang w:bidi="fa-IR"/>
        </w:rPr>
        <w:fldChar w:fldCharType="end"/>
      </w:r>
    </w:p>
    <w:p w14:paraId="23576A6A" w14:textId="77777777" w:rsidR="00C555D0" w:rsidRPr="00C555D0" w:rsidRDefault="00C555D0" w:rsidP="00C555D0">
      <w:pPr>
        <w:pStyle w:val="Heading3"/>
        <w:bidi/>
        <w:spacing w:before="0"/>
        <w:rPr>
          <w:rFonts w:cs="IRANSans"/>
          <w:lang w:bidi="fa-IR"/>
        </w:rPr>
      </w:pPr>
      <w:bookmarkStart w:id="10" w:name="_Toc52630367"/>
      <w:r w:rsidRPr="00C555D0">
        <w:rPr>
          <w:rFonts w:cs="IRANSans"/>
          <w:rtl/>
          <w:lang w:bidi="fa-IR"/>
        </w:rPr>
        <w:t>کاربرد</w:t>
      </w:r>
      <w:bookmarkEnd w:id="10"/>
    </w:p>
    <w:p w14:paraId="6B9A3919" w14:textId="619CE3F6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آیا می‌خواهید فرمت تاریخ سررسید خود را تغییر دهید برای مثال از 2018-11-10 به 10 نوامبر 2018؟ مراحل زیر را انجام دهید:</w:t>
      </w:r>
    </w:p>
    <w:p w14:paraId="168D770F" w14:textId="32A33276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lang w:bidi="fa-IR"/>
        </w:rPr>
        <w:pPrChange w:id="11" w:author="مترجم" w:date="2020-09-30T13:37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C555D0">
        <w:rPr>
          <w:rFonts w:ascii="IRANSans" w:hAnsi="IRANSans" w:cs="IRANSans"/>
          <w:rtl/>
          <w:lang w:bidi="fa-IR"/>
        </w:rPr>
        <w:t>ابتدا باید</w:t>
      </w:r>
      <w:r w:rsidR="00E4212D">
        <w:rPr>
          <w:rFonts w:ascii="IRANSans" w:hAnsi="IRANSans" w:cs="IRANSans"/>
          <w:rtl/>
          <w:lang w:bidi="fa-IR"/>
        </w:rPr>
        <w:t xml:space="preserve"> </w:t>
      </w:r>
      <w:ins w:id="12" w:author="مترجم" w:date="2020-09-30T13:37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>را در الگو وارد کنید:</w:t>
      </w:r>
    </w:p>
    <w:p w14:paraId="4C1D4168" w14:textId="77777777" w:rsidR="00C555D0" w:rsidRPr="00C555D0" w:rsidRDefault="00C555D0" w:rsidP="00C555D0">
      <w:pPr>
        <w:pStyle w:val="ListParagraph"/>
        <w:spacing w:after="0"/>
        <w:ind w:left="0"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C555D0">
        <w:rPr>
          <w:rFonts w:ascii="IRANSans" w:hAnsi="IRANSans" w:cs="IRANSans"/>
          <w:sz w:val="20"/>
          <w:szCs w:val="20"/>
          <w:lang w:bidi="fa-IR"/>
        </w:rPr>
        <w:t>[CUSTOMFUNCTION|datefmt|date|outFormat|CUSTOMFUNCTION]</w:t>
      </w:r>
    </w:p>
    <w:p w14:paraId="19630D26" w14:textId="77777777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13" w:author="بهروز قاسمی" w:date="2020-09-30T11:38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C555D0">
        <w:rPr>
          <w:rFonts w:ascii="IRANSans" w:hAnsi="IRANSans" w:cs="IRANSans"/>
          <w:rtl/>
          <w:lang w:bidi="fa-IR"/>
        </w:rPr>
        <w:t>سپس پارامترها را تغییر دهید.</w:t>
      </w:r>
    </w:p>
    <w:p w14:paraId="07FC2088" w14:textId="77777777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lang w:bidi="fa-IR"/>
        </w:rPr>
        <w:pPrChange w:id="14" w:author="بهروز قاسمی" w:date="2020-09-30T11:38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F5280D">
        <w:rPr>
          <w:rFonts w:ascii="IRANSans" w:hAnsi="IRANSans" w:cs="IRANSans"/>
          <w:b/>
          <w:bCs/>
          <w:lang w:bidi="fa-IR"/>
        </w:rPr>
        <w:t>datefmt</w:t>
      </w:r>
      <w:r w:rsidRPr="00C555D0">
        <w:rPr>
          <w:rFonts w:ascii="IRANSans" w:hAnsi="IRANSans" w:cs="IRANSans"/>
          <w:rtl/>
          <w:lang w:bidi="fa-IR"/>
        </w:rPr>
        <w:t xml:space="preserve"> را نگه‌دارید.</w:t>
      </w:r>
    </w:p>
    <w:p w14:paraId="6E78BDF2" w14:textId="77777777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lang w:bidi="fa-IR"/>
        </w:rPr>
        <w:pPrChange w:id="15" w:author="بهروز قاسمی" w:date="2020-09-30T11:38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DD286F">
        <w:rPr>
          <w:rFonts w:ascii="IRANSans" w:hAnsi="IRANSans" w:cs="IRANSans"/>
          <w:b/>
          <w:bCs/>
          <w:lang w:bidi="fa-IR"/>
        </w:rPr>
        <w:t>date</w:t>
      </w:r>
      <w:r w:rsidRPr="00C555D0">
        <w:rPr>
          <w:rFonts w:ascii="IRANSans" w:hAnsi="IRANSans" w:cs="IRANSans"/>
          <w:rtl/>
          <w:lang w:bidi="fa-IR"/>
        </w:rPr>
        <w:t xml:space="preserve"> را با </w:t>
      </w:r>
      <w:r w:rsidRPr="00C555D0">
        <w:rPr>
          <w:rFonts w:ascii="IRANSans" w:hAnsi="IRANSans" w:cs="IRANSans"/>
          <w:lang w:bidi="fa-IR"/>
        </w:rPr>
        <w:t>$INVOICE_DUEDATE$</w:t>
      </w:r>
      <w:r w:rsidRPr="00C555D0">
        <w:rPr>
          <w:rFonts w:ascii="IRANSans" w:hAnsi="IRANSans" w:cs="IRANSans"/>
          <w:rtl/>
          <w:lang w:bidi="fa-IR"/>
        </w:rPr>
        <w:t xml:space="preserve"> جابجا کنید.</w:t>
      </w:r>
    </w:p>
    <w:p w14:paraId="291BE420" w14:textId="77777777" w:rsidR="00C555D0" w:rsidRPr="00C555D0" w:rsidRDefault="00C555D0">
      <w:pPr>
        <w:pStyle w:val="ListParagraph"/>
        <w:numPr>
          <w:ilvl w:val="0"/>
          <w:numId w:val="47"/>
        </w:numPr>
        <w:bidi/>
        <w:spacing w:after="0" w:line="259" w:lineRule="auto"/>
        <w:rPr>
          <w:rFonts w:ascii="IRANSans" w:hAnsi="IRANSans" w:cs="IRANSans"/>
          <w:lang w:bidi="fa-IR"/>
        </w:rPr>
        <w:pPrChange w:id="16" w:author="بهروز قاسمی" w:date="2020-09-30T11:38:00Z">
          <w:pPr>
            <w:pStyle w:val="ListParagraph"/>
            <w:numPr>
              <w:numId w:val="6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DD286F">
        <w:rPr>
          <w:rFonts w:ascii="IRANSans" w:hAnsi="IRANSans" w:cs="IRANSans"/>
          <w:b/>
          <w:bCs/>
          <w:lang w:bidi="fa-IR"/>
        </w:rPr>
        <w:t>outFormat</w:t>
      </w:r>
      <w:r w:rsidRPr="00C555D0">
        <w:rPr>
          <w:rFonts w:ascii="IRANSans" w:hAnsi="IRANSans" w:cs="IRANSans"/>
          <w:rtl/>
          <w:lang w:bidi="fa-IR"/>
        </w:rPr>
        <w:t xml:space="preserve"> را با </w:t>
      </w:r>
      <w:r w:rsidRPr="00C555D0">
        <w:rPr>
          <w:rFonts w:ascii="IRANSans" w:hAnsi="IRANSans" w:cs="IRANSans"/>
          <w:lang w:bidi="fa-IR"/>
        </w:rPr>
        <w:t>d Y F</w:t>
      </w:r>
      <w:r w:rsidRPr="00C555D0">
        <w:rPr>
          <w:rFonts w:ascii="IRANSans" w:hAnsi="IRANSans" w:cs="IRANSans"/>
          <w:rtl/>
          <w:lang w:bidi="fa-IR"/>
        </w:rPr>
        <w:t xml:space="preserve"> جابجا کنید.</w:t>
      </w:r>
    </w:p>
    <w:p w14:paraId="2E0B792A" w14:textId="2BBCFF28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آخر </w:t>
      </w:r>
      <w:del w:id="17" w:author="مترجم" w:date="2020-09-30T13:56:00Z">
        <w:r w:rsidRPr="00C555D0" w:rsidDel="00DA5176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18" w:author="مترجم" w:date="2020-09-30T13:56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 xml:space="preserve">شما این </w:t>
      </w:r>
      <w:r w:rsidR="006513A5">
        <w:rPr>
          <w:rFonts w:ascii="IRANSans" w:hAnsi="IRANSans" w:cs="IRANSans"/>
          <w:rtl/>
          <w:lang w:bidi="fa-IR"/>
        </w:rPr>
        <w:t>است</w:t>
      </w:r>
      <w:r w:rsidRPr="00C555D0">
        <w:rPr>
          <w:rFonts w:ascii="IRANSans" w:hAnsi="IRANSans" w:cs="IRANSans"/>
          <w:rtl/>
          <w:lang w:bidi="fa-IR"/>
        </w:rPr>
        <w:t>:</w:t>
      </w:r>
    </w:p>
    <w:p w14:paraId="09341C6C" w14:textId="77777777" w:rsidR="00C555D0" w:rsidRPr="00C555D0" w:rsidRDefault="00C555D0" w:rsidP="00C555D0">
      <w:pPr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[CUSTOMFUNCTION|datefmt|$INVOICE_DUEDATE$|d F Y|CUSTOMFUNCTION]</w:t>
      </w:r>
    </w:p>
    <w:p w14:paraId="2F331EBF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b/>
          <w:bCs/>
          <w:rtl/>
          <w:lang w:bidi="fa-IR"/>
        </w:rPr>
        <w:t>نتیجه</w:t>
      </w:r>
      <w:r w:rsidRPr="00C555D0">
        <w:rPr>
          <w:rFonts w:ascii="IRANSans" w:hAnsi="IRANSans" w:cs="IRANSans"/>
          <w:rtl/>
          <w:lang w:bidi="fa-IR"/>
        </w:rPr>
        <w:t xml:space="preserve">: </w:t>
      </w:r>
      <w:r w:rsidRPr="00C555D0">
        <w:rPr>
          <w:rFonts w:ascii="IRANSans" w:hAnsi="IRANSans" w:cs="IRANSans"/>
          <w:lang w:bidi="fa-IR"/>
        </w:rPr>
        <w:t xml:space="preserve"> 10-11-2018 </w:t>
      </w:r>
      <w:r w:rsidRPr="00C555D0">
        <w:rPr>
          <w:rFonts w:ascii="IRANSans" w:hAnsi="IRANSans" w:cs="IRANSans"/>
          <w:b/>
          <w:bCs/>
          <w:lang w:bidi="fa-IR"/>
        </w:rPr>
        <w:t>——&gt;</w:t>
      </w:r>
      <w:r w:rsidRPr="00C555D0">
        <w:rPr>
          <w:rFonts w:ascii="IRANSans" w:hAnsi="IRANSans" w:cs="IRANSans"/>
          <w:lang w:bidi="fa-IR"/>
        </w:rPr>
        <w:t xml:space="preserve"> 10 November 2018</w:t>
      </w:r>
    </w:p>
    <w:p w14:paraId="5C294F3B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19" w:name="_Toc52630368"/>
      <w:r>
        <w:rPr>
          <w:color w:val="00B050"/>
          <w:rtl/>
          <w:lang w:bidi="fa-IR"/>
        </w:rPr>
        <w:br w:type="page"/>
      </w:r>
    </w:p>
    <w:p w14:paraId="572F521D" w14:textId="6978D8FD" w:rsidR="00C555D0" w:rsidRPr="00E114B3" w:rsidRDefault="00C555D0" w:rsidP="00C555D0">
      <w:pPr>
        <w:pStyle w:val="Heading2"/>
        <w:bidi/>
        <w:spacing w:before="0"/>
        <w:rPr>
          <w:color w:val="00B050"/>
          <w:lang w:bidi="fa-IR"/>
        </w:rPr>
      </w:pPr>
      <w:r w:rsidRPr="00E114B3">
        <w:rPr>
          <w:color w:val="00B050"/>
          <w:rtl/>
          <w:lang w:bidi="fa-IR"/>
        </w:rPr>
        <w:lastRenderedPageBreak/>
        <w:t xml:space="preserve">تابع </w:t>
      </w:r>
      <w:r w:rsidRPr="00E114B3">
        <w:rPr>
          <w:color w:val="00B050"/>
          <w:lang w:bidi="fa-IR"/>
        </w:rPr>
        <w:t>its4you_if</w:t>
      </w:r>
      <w:bookmarkEnd w:id="19"/>
    </w:p>
    <w:p w14:paraId="4D6DFC60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0" w:name="_Toc52630369"/>
      <w:r w:rsidRPr="00C555D0">
        <w:rPr>
          <w:rFonts w:cs="IRANSans"/>
          <w:lang w:bidi="fa-IR"/>
        </w:rPr>
        <w:t>Syntax</w:t>
      </w:r>
      <w:bookmarkEnd w:id="20"/>
    </w:p>
    <w:p w14:paraId="0F77C08D" w14:textId="77777777" w:rsidR="00C555D0" w:rsidRPr="00C555D0" w:rsidRDefault="00C555D0" w:rsidP="00C555D0">
      <w:pPr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[CUSTOMFUNCTION|its4you_if|param1|comparator|param2|whatToReturn1|whatToReturn2|CUSTOMFUNCTION]</w:t>
      </w:r>
    </w:p>
    <w:p w14:paraId="00229441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1" w:name="_Toc52630370"/>
      <w:r w:rsidRPr="00C555D0">
        <w:rPr>
          <w:rFonts w:cs="IRANSans"/>
          <w:rtl/>
          <w:lang w:bidi="fa-IR"/>
        </w:rPr>
        <w:t>توضیحات</w:t>
      </w:r>
      <w:bookmarkEnd w:id="21"/>
    </w:p>
    <w:p w14:paraId="499E297A" w14:textId="7AA9E400" w:rsidR="00C555D0" w:rsidRPr="00C555D0" w:rsidRDefault="00C555D0" w:rsidP="003C63A3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این</w:t>
      </w:r>
      <w:r w:rsidR="00E4212D">
        <w:rPr>
          <w:rFonts w:ascii="IRANSans" w:hAnsi="IRANSans" w:cs="IRANSans"/>
          <w:rtl/>
          <w:lang w:bidi="fa-IR"/>
        </w:rPr>
        <w:t xml:space="preserve"> </w:t>
      </w:r>
      <w:ins w:id="22" w:author="مترجم" w:date="2020-09-30T11:41:00Z">
        <w:r w:rsidRPr="00C555D0">
          <w:rPr>
            <w:rFonts w:ascii="IRANSans" w:hAnsi="IRANSans" w:cs="IRANSans"/>
            <w:rtl/>
            <w:lang w:bidi="fa-IR"/>
          </w:rPr>
          <w:t>تابع</w:t>
        </w:r>
      </w:ins>
      <w:r w:rsidR="00E4212D">
        <w:rPr>
          <w:rFonts w:ascii="IRANSans" w:hAnsi="IRANSans" w:cs="IRANSans"/>
          <w:rtl/>
          <w:lang w:bidi="fa-IR"/>
        </w:rPr>
        <w:t xml:space="preserve"> </w:t>
      </w:r>
      <w:ins w:id="23" w:author="مترجم" w:date="2020-09-30T11:41:00Z">
        <w:r w:rsidRPr="00C555D0">
          <w:rPr>
            <w:rFonts w:ascii="IRANSans" w:hAnsi="IRANSans" w:cs="IRANSans"/>
            <w:rtl/>
            <w:lang w:bidi="fa-IR"/>
          </w:rPr>
          <w:t>ساختار شرط</w:t>
        </w:r>
      </w:ins>
      <w:r w:rsidR="004D044B" w:rsidRPr="00C555D0">
        <w:rPr>
          <w:rFonts w:ascii="IRANSans" w:hAnsi="IRANSans" w:cs="IRANSans"/>
          <w:lang w:bidi="fa-IR"/>
        </w:rPr>
        <w:t>if-else</w:t>
      </w:r>
      <w:r w:rsidR="004D044B">
        <w:rPr>
          <w:rFonts w:ascii="IRANSans" w:hAnsi="IRANSans" w:cs="IRANSans"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 را بر اساس پارامترهای داده‌شده اجرا می‌کند.</w:t>
      </w:r>
    </w:p>
    <w:p w14:paraId="53A9F913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4" w:name="_Toc52630371"/>
      <w:r w:rsidRPr="00C555D0">
        <w:rPr>
          <w:rFonts w:cs="IRANSans"/>
          <w:rtl/>
          <w:lang w:bidi="fa-IR"/>
        </w:rPr>
        <w:t>پارامترها</w:t>
      </w:r>
      <w:bookmarkEnd w:id="24"/>
    </w:p>
    <w:p w14:paraId="3AC52844" w14:textId="2AD86DA6" w:rsidR="00C555D0" w:rsidRPr="00C555D0" w:rsidRDefault="00C555D0">
      <w:pPr>
        <w:pStyle w:val="ListParagraph"/>
        <w:numPr>
          <w:ilvl w:val="0"/>
          <w:numId w:val="48"/>
        </w:numPr>
        <w:bidi/>
        <w:spacing w:after="0" w:line="259" w:lineRule="auto"/>
        <w:rPr>
          <w:rFonts w:ascii="IRANSans" w:hAnsi="IRANSans" w:cs="IRANSans"/>
          <w:lang w:bidi="fa-IR"/>
        </w:rPr>
        <w:pPrChange w:id="25" w:author="بهروز قاسمی" w:date="2020-09-30T11:38:00Z">
          <w:pPr>
            <w:pStyle w:val="ListParagraph"/>
            <w:numPr>
              <w:numId w:val="7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F12AE6">
        <w:rPr>
          <w:rFonts w:ascii="IRANSans" w:hAnsi="IRANSans" w:cs="IRANSans"/>
          <w:b/>
          <w:bCs/>
          <w:lang w:bidi="fa-IR"/>
        </w:rPr>
        <w:t>param1</w:t>
      </w:r>
      <w:r w:rsidRPr="00C555D0">
        <w:rPr>
          <w:rFonts w:ascii="IRANSans" w:hAnsi="IRANSans" w:cs="IRANSans"/>
          <w:rtl/>
          <w:lang w:bidi="fa-IR"/>
        </w:rPr>
        <w:t>: اولین پارامتر مقایسه</w:t>
      </w:r>
    </w:p>
    <w:p w14:paraId="38A694CA" w14:textId="3D67280F" w:rsidR="00C555D0" w:rsidRPr="00C555D0" w:rsidRDefault="00C555D0">
      <w:pPr>
        <w:pStyle w:val="ListParagraph"/>
        <w:numPr>
          <w:ilvl w:val="0"/>
          <w:numId w:val="48"/>
        </w:numPr>
        <w:bidi/>
        <w:spacing w:after="0" w:line="259" w:lineRule="auto"/>
        <w:rPr>
          <w:rFonts w:ascii="IRANSans" w:hAnsi="IRANSans" w:cs="IRANSans"/>
          <w:lang w:bidi="fa-IR"/>
        </w:rPr>
        <w:pPrChange w:id="26" w:author="بهروز قاسمی" w:date="2020-09-30T11:38:00Z">
          <w:pPr>
            <w:pStyle w:val="ListParagraph"/>
            <w:numPr>
              <w:numId w:val="7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F12AE6">
        <w:rPr>
          <w:rFonts w:ascii="IRANSans" w:hAnsi="IRANSans" w:cs="IRANSans"/>
          <w:b/>
          <w:bCs/>
          <w:lang w:bidi="fa-IR"/>
        </w:rPr>
        <w:t>Comparator</w:t>
      </w:r>
      <w:r w:rsidRPr="00C555D0">
        <w:rPr>
          <w:rFonts w:ascii="IRANSans" w:hAnsi="IRANSans" w:cs="IRANSans"/>
          <w:rtl/>
          <w:lang w:bidi="fa-IR"/>
        </w:rPr>
        <w:t>: می‌توانید از یکی از این نشان‌ها استفاده کنید</w:t>
      </w:r>
      <w:r w:rsidRPr="00C555D0">
        <w:rPr>
          <w:rFonts w:ascii="IRANSans" w:hAnsi="IRANSans" w:cs="IRANSans"/>
          <w:lang w:bidi="fa-IR"/>
        </w:rPr>
        <w:t> ==</w:t>
      </w:r>
      <w:r w:rsidR="001B1224">
        <w:rPr>
          <w:rFonts w:ascii="IRANSans" w:hAnsi="IRANSans" w:cs="IRANSans"/>
          <w:lang w:bidi="fa-IR"/>
        </w:rPr>
        <w:t>!</w:t>
      </w:r>
      <w:r w:rsidR="001B1224" w:rsidRPr="00C555D0">
        <w:rPr>
          <w:rFonts w:ascii="IRANSans" w:hAnsi="IRANSans" w:cs="IRANSans"/>
          <w:lang w:bidi="fa-IR"/>
        </w:rPr>
        <w:t xml:space="preserve"> =</w:t>
      </w:r>
      <w:r w:rsidRPr="00C555D0">
        <w:rPr>
          <w:rFonts w:ascii="IRANSans" w:hAnsi="IRANSans" w:cs="IRANSans"/>
          <w:lang w:bidi="fa-IR"/>
        </w:rPr>
        <w:t>,&lt;,&gt;,&lt;=,&gt;=</w:t>
      </w:r>
    </w:p>
    <w:p w14:paraId="69A6EC49" w14:textId="4D750033" w:rsidR="00C555D0" w:rsidRPr="004B7CA6" w:rsidRDefault="00C555D0" w:rsidP="004B7CA6">
      <w:pPr>
        <w:pStyle w:val="ListParagraph"/>
        <w:numPr>
          <w:ilvl w:val="0"/>
          <w:numId w:val="6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4B7CA6">
        <w:rPr>
          <w:rFonts w:ascii="IRANSans" w:hAnsi="IRANSans" w:cs="IRANSans"/>
          <w:lang w:bidi="fa-IR"/>
        </w:rPr>
        <w:t xml:space="preserve">==  </w:t>
      </w:r>
      <w:r w:rsidR="004B7CA6">
        <w:rPr>
          <w:rFonts w:ascii="IRANSans" w:hAnsi="IRANSans" w:cs="IRANSans" w:hint="cs"/>
          <w:rtl/>
          <w:lang w:bidi="fa-IR"/>
        </w:rPr>
        <w:t xml:space="preserve"> </w:t>
      </w:r>
      <w:r w:rsidRPr="004B7CA6">
        <w:rPr>
          <w:rFonts w:ascii="IRANSans" w:hAnsi="IRANSans" w:cs="IRANSans"/>
          <w:rtl/>
          <w:lang w:bidi="fa-IR"/>
        </w:rPr>
        <w:t>برابر است با</w:t>
      </w:r>
    </w:p>
    <w:p w14:paraId="43C3A3BB" w14:textId="0E1EC4EA" w:rsidR="00C555D0" w:rsidRPr="004B7CA6" w:rsidRDefault="00C555D0" w:rsidP="004B7CA6">
      <w:pPr>
        <w:pStyle w:val="ListParagraph"/>
        <w:numPr>
          <w:ilvl w:val="0"/>
          <w:numId w:val="6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4B7CA6">
        <w:rPr>
          <w:rFonts w:ascii="IRANSans" w:hAnsi="IRANSans" w:cs="IRANSans"/>
          <w:lang w:bidi="fa-IR"/>
        </w:rPr>
        <w:t xml:space="preserve">!= </w:t>
      </w:r>
      <w:r w:rsidR="004B7CA6">
        <w:rPr>
          <w:rFonts w:ascii="IRANSans" w:hAnsi="IRANSans" w:cs="IRANSans" w:hint="cs"/>
          <w:rtl/>
          <w:lang w:bidi="fa-IR"/>
        </w:rPr>
        <w:t xml:space="preserve"> </w:t>
      </w:r>
      <w:r w:rsidRPr="004B7CA6">
        <w:rPr>
          <w:rFonts w:ascii="IRANSans" w:hAnsi="IRANSans" w:cs="IRANSans"/>
          <w:rtl/>
          <w:lang w:bidi="fa-IR"/>
        </w:rPr>
        <w:t>برابر نیست</w:t>
      </w:r>
    </w:p>
    <w:p w14:paraId="436D1666" w14:textId="2DB127D1" w:rsidR="00C555D0" w:rsidRPr="004B7CA6" w:rsidRDefault="00C555D0" w:rsidP="004B7CA6">
      <w:pPr>
        <w:pStyle w:val="ListParagraph"/>
        <w:numPr>
          <w:ilvl w:val="0"/>
          <w:numId w:val="6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4B7CA6">
        <w:rPr>
          <w:rFonts w:ascii="IRANSans" w:hAnsi="IRANSans" w:cs="IRANSans"/>
          <w:lang w:bidi="fa-IR"/>
        </w:rPr>
        <w:t xml:space="preserve">&lt;  </w:t>
      </w:r>
      <w:r w:rsidRPr="004B7CA6">
        <w:rPr>
          <w:rFonts w:ascii="IRANSans" w:hAnsi="IRANSans" w:cs="IRANSans"/>
          <w:rtl/>
          <w:lang w:bidi="fa-IR"/>
        </w:rPr>
        <w:t>کمتر از</w:t>
      </w:r>
    </w:p>
    <w:p w14:paraId="4B011C3F" w14:textId="2EDBA64D" w:rsidR="00C555D0" w:rsidRPr="004B7CA6" w:rsidRDefault="004B7CA6" w:rsidP="004B7CA6">
      <w:pPr>
        <w:pStyle w:val="ListParagraph"/>
        <w:numPr>
          <w:ilvl w:val="0"/>
          <w:numId w:val="68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&lt; </w:t>
      </w:r>
      <w:r w:rsidR="00C555D0" w:rsidRPr="004B7CA6">
        <w:rPr>
          <w:rFonts w:ascii="IRANSans" w:hAnsi="IRANSans" w:cs="IRANSans"/>
          <w:rtl/>
          <w:lang w:bidi="fa-IR"/>
        </w:rPr>
        <w:t>بزرگ‌تر از</w:t>
      </w:r>
    </w:p>
    <w:p w14:paraId="04A58AE3" w14:textId="005140BD" w:rsidR="00C555D0" w:rsidRPr="004B7CA6" w:rsidRDefault="00C555D0" w:rsidP="004B7CA6">
      <w:pPr>
        <w:pStyle w:val="ListParagraph"/>
        <w:numPr>
          <w:ilvl w:val="0"/>
          <w:numId w:val="6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4B7CA6">
        <w:rPr>
          <w:rFonts w:ascii="IRANSans" w:hAnsi="IRANSans" w:cs="IRANSans"/>
          <w:lang w:bidi="fa-IR"/>
        </w:rPr>
        <w:t xml:space="preserve">&lt;=  </w:t>
      </w:r>
      <w:r w:rsidRPr="004B7CA6">
        <w:rPr>
          <w:rFonts w:ascii="IRANSans" w:hAnsi="IRANSans" w:cs="IRANSans"/>
          <w:rtl/>
          <w:lang w:bidi="fa-IR"/>
        </w:rPr>
        <w:t>کمتر از یا برابر با</w:t>
      </w:r>
    </w:p>
    <w:p w14:paraId="5DCDCC74" w14:textId="482D54E6" w:rsidR="00C555D0" w:rsidRPr="004B7CA6" w:rsidRDefault="00C555D0" w:rsidP="004B7CA6">
      <w:pPr>
        <w:pStyle w:val="ListParagraph"/>
        <w:numPr>
          <w:ilvl w:val="0"/>
          <w:numId w:val="6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4B7CA6">
        <w:rPr>
          <w:rFonts w:ascii="IRANSans" w:hAnsi="IRANSans" w:cs="IRANSans"/>
          <w:lang w:bidi="fa-IR"/>
        </w:rPr>
        <w:t xml:space="preserve">&gt;=  </w:t>
      </w:r>
      <w:r w:rsidRPr="004B7CA6">
        <w:rPr>
          <w:rFonts w:ascii="IRANSans" w:hAnsi="IRANSans" w:cs="IRANSans"/>
          <w:rtl/>
          <w:lang w:bidi="fa-IR"/>
        </w:rPr>
        <w:t>بزرگ‌تر از یا برابر با</w:t>
      </w:r>
    </w:p>
    <w:p w14:paraId="3B295B80" w14:textId="77777777" w:rsidR="00C555D0" w:rsidRPr="00C555D0" w:rsidRDefault="00C555D0">
      <w:pPr>
        <w:pStyle w:val="ListParagraph"/>
        <w:numPr>
          <w:ilvl w:val="0"/>
          <w:numId w:val="49"/>
        </w:numPr>
        <w:bidi/>
        <w:spacing w:after="0" w:line="259" w:lineRule="auto"/>
        <w:rPr>
          <w:rFonts w:ascii="IRANSans" w:hAnsi="IRANSans" w:cs="IRANSans"/>
          <w:lang w:bidi="fa-IR"/>
        </w:rPr>
        <w:pPrChange w:id="27" w:author="بهروز قاسمی" w:date="2020-09-30T11:38:00Z">
          <w:pPr>
            <w:pStyle w:val="ListParagraph"/>
            <w:numPr>
              <w:numId w:val="8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F12AE6">
        <w:rPr>
          <w:rFonts w:ascii="IRANSans" w:hAnsi="IRANSans" w:cs="IRANSans"/>
          <w:b/>
          <w:bCs/>
          <w:lang w:bidi="fa-IR"/>
        </w:rPr>
        <w:t>param2</w:t>
      </w:r>
      <w:r w:rsidRPr="00C555D0">
        <w:rPr>
          <w:rFonts w:ascii="IRANSans" w:hAnsi="IRANSans" w:cs="IRANSans"/>
          <w:rtl/>
          <w:lang w:bidi="fa-IR"/>
        </w:rPr>
        <w:t>: دومین پارامتر مقایسه</w:t>
      </w:r>
    </w:p>
    <w:p w14:paraId="3CA823C7" w14:textId="0A7B51C7" w:rsidR="00C555D0" w:rsidRPr="00C555D0" w:rsidRDefault="00C555D0">
      <w:pPr>
        <w:pStyle w:val="ListParagraph"/>
        <w:numPr>
          <w:ilvl w:val="0"/>
          <w:numId w:val="49"/>
        </w:numPr>
        <w:bidi/>
        <w:spacing w:after="0" w:line="259" w:lineRule="auto"/>
        <w:rPr>
          <w:rFonts w:ascii="IRANSans" w:hAnsi="IRANSans" w:cs="IRANSans"/>
          <w:lang w:bidi="fa-IR"/>
        </w:rPr>
        <w:pPrChange w:id="28" w:author="بهروز قاسمی" w:date="2020-09-30T11:38:00Z">
          <w:pPr>
            <w:pStyle w:val="ListParagraph"/>
            <w:numPr>
              <w:numId w:val="8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F12AE6">
        <w:rPr>
          <w:rFonts w:ascii="IRANSans" w:hAnsi="IRANSans" w:cs="IRANSans"/>
          <w:b/>
          <w:bCs/>
          <w:lang w:bidi="fa-IR"/>
        </w:rPr>
        <w:t>whatToReturn1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ارزش</w:t>
      </w:r>
      <w:r w:rsidRPr="00C555D0">
        <w:rPr>
          <w:rFonts w:ascii="IRANSans" w:hAnsi="IRANSans" w:cs="IRANSans"/>
          <w:rtl/>
          <w:lang w:bidi="fa-IR"/>
        </w:rPr>
        <w:t xml:space="preserve"> به‌دست‌آمده هنگامی‌که مقایسه درست انجام می‌شود</w:t>
      </w:r>
    </w:p>
    <w:p w14:paraId="197160D0" w14:textId="3085E3D4" w:rsidR="00C555D0" w:rsidRPr="00C555D0" w:rsidRDefault="00C555D0">
      <w:pPr>
        <w:pStyle w:val="ListParagraph"/>
        <w:numPr>
          <w:ilvl w:val="0"/>
          <w:numId w:val="49"/>
        </w:numPr>
        <w:bidi/>
        <w:spacing w:after="0" w:line="259" w:lineRule="auto"/>
        <w:rPr>
          <w:rFonts w:ascii="IRANSans" w:hAnsi="IRANSans" w:cs="IRANSans"/>
          <w:lang w:bidi="fa-IR"/>
        </w:rPr>
        <w:pPrChange w:id="29" w:author="بهروز قاسمی" w:date="2020-09-30T11:38:00Z">
          <w:pPr>
            <w:pStyle w:val="ListParagraph"/>
            <w:numPr>
              <w:numId w:val="8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F12AE6">
        <w:rPr>
          <w:rFonts w:ascii="IRANSans" w:hAnsi="IRANSans" w:cs="IRANSans"/>
          <w:b/>
          <w:bCs/>
          <w:lang w:bidi="fa-IR"/>
        </w:rPr>
        <w:t>whatToReturn2</w:t>
      </w:r>
      <w:r w:rsidRPr="00C555D0">
        <w:rPr>
          <w:rFonts w:ascii="IRANSans" w:hAnsi="IRANSans" w:cs="IRANSans"/>
          <w:rtl/>
          <w:lang w:bidi="fa-IR"/>
        </w:rPr>
        <w:t xml:space="preserve">: ارزش به‌دست‌آمده هنگامی‌که مقایسه درست انجام </w:t>
      </w:r>
      <w:r w:rsidR="006D025E">
        <w:rPr>
          <w:rFonts w:ascii="IRANSans" w:hAnsi="IRANSans" w:cs="IRANSans" w:hint="cs"/>
          <w:rtl/>
          <w:lang w:bidi="fa-IR"/>
        </w:rPr>
        <w:t>ن</w:t>
      </w:r>
      <w:r w:rsidRPr="00C555D0">
        <w:rPr>
          <w:rFonts w:ascii="IRANSans" w:hAnsi="IRANSans" w:cs="IRANSans"/>
          <w:rtl/>
          <w:lang w:bidi="fa-IR"/>
        </w:rPr>
        <w:t>می‌شود</w:t>
      </w:r>
    </w:p>
    <w:p w14:paraId="2D9BC509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30" w:name="_Toc52630372"/>
      <w:r w:rsidRPr="00C555D0">
        <w:rPr>
          <w:rFonts w:cs="IRANSans"/>
          <w:rtl/>
          <w:lang w:bidi="fa-IR"/>
        </w:rPr>
        <w:t>کاربرد</w:t>
      </w:r>
      <w:bookmarkEnd w:id="30"/>
    </w:p>
    <w:p w14:paraId="4BE2A9F5" w14:textId="7F7483B7" w:rsidR="00C555D0" w:rsidRPr="00C555D0" w:rsidRDefault="00C555D0" w:rsidP="00E4212D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اگر جمع کل بیشتر از </w:t>
      </w:r>
      <w:r w:rsidRPr="00C555D0">
        <w:rPr>
          <w:rFonts w:ascii="IRANSans" w:hAnsi="IRANSans" w:cs="IRANSans"/>
          <w:lang w:bidi="fa-IR"/>
        </w:rPr>
        <w:t>500</w:t>
      </w:r>
      <w:r w:rsidRPr="00C555D0">
        <w:rPr>
          <w:rFonts w:ascii="Arial" w:hAnsi="Arial" w:cs="Arial"/>
          <w:lang w:bidi="fa-IR"/>
        </w:rPr>
        <w:t>€</w:t>
      </w:r>
      <w:r w:rsidRPr="00C555D0">
        <w:rPr>
          <w:rFonts w:ascii="IRANSans" w:hAnsi="IRANSans" w:cs="IRANSans"/>
          <w:rtl/>
          <w:lang w:bidi="fa-IR"/>
        </w:rPr>
        <w:t xml:space="preserve"> شود پیام </w:t>
      </w:r>
      <w:r w:rsidR="00E4212D">
        <w:rPr>
          <w:rFonts w:ascii="IRANSans" w:hAnsi="IRANSans" w:cs="IRANSans"/>
          <w:rtl/>
          <w:lang w:bidi="fa-IR"/>
        </w:rPr>
        <w:t>«</w:t>
      </w:r>
      <w:r w:rsidRPr="00C555D0">
        <w:rPr>
          <w:rFonts w:ascii="IRANSans" w:hAnsi="IRANSans" w:cs="IRANSans"/>
          <w:rtl/>
          <w:lang w:bidi="fa-IR"/>
        </w:rPr>
        <w:t>متشکرم</w:t>
      </w:r>
      <w:r w:rsidR="00E4212D">
        <w:rPr>
          <w:rFonts w:ascii="IRANSans" w:hAnsi="IRANSans" w:cs="IRANSans"/>
          <w:rtl/>
          <w:lang w:bidi="fa-IR"/>
        </w:rPr>
        <w:t>»</w:t>
      </w:r>
      <w:r w:rsidRPr="00C555D0">
        <w:rPr>
          <w:rFonts w:ascii="IRANSans" w:hAnsi="IRANSans" w:cs="IRANSans"/>
          <w:rtl/>
          <w:lang w:bidi="fa-IR"/>
        </w:rPr>
        <w:t xml:space="preserve"> را نشان دهد.</w:t>
      </w:r>
    </w:p>
    <w:p w14:paraId="519F04FA" w14:textId="5ECD2274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31" w:author="مترجم" w:date="2020-09-30T13:56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C555D0">
        <w:rPr>
          <w:rFonts w:ascii="IRANSans" w:hAnsi="IRANSans" w:cs="IRANSans"/>
          <w:rtl/>
          <w:lang w:bidi="fa-IR"/>
        </w:rPr>
        <w:t xml:space="preserve">ابتدا باید </w:t>
      </w:r>
      <w:del w:id="32" w:author="مترجم" w:date="2020-09-30T13:56:00Z">
        <w:r w:rsidRPr="00C555D0" w:rsidDel="00DA5176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33" w:author="مترجم" w:date="2020-09-30T13:56:00Z">
        <w:r w:rsidRPr="00C555D0">
          <w:rPr>
            <w:rFonts w:ascii="IRANSans" w:hAnsi="IRANSans" w:cs="IRANSans"/>
            <w:rtl/>
            <w:lang w:bidi="fa-IR"/>
          </w:rPr>
          <w:t>تابع</w:t>
        </w:r>
      </w:ins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در الگو وارد کنید:</w:t>
      </w:r>
    </w:p>
    <w:p w14:paraId="5C8ED704" w14:textId="77777777" w:rsidR="00C555D0" w:rsidRPr="003C63A3" w:rsidRDefault="00C555D0" w:rsidP="00695CAF">
      <w:pPr>
        <w:spacing w:after="0"/>
        <w:ind w:left="-540"/>
        <w:rPr>
          <w:rFonts w:ascii="IRANSans" w:hAnsi="IRANSans" w:cs="IRANSans"/>
          <w:sz w:val="20"/>
          <w:szCs w:val="20"/>
          <w:lang w:bidi="fa-IR"/>
        </w:rPr>
      </w:pPr>
      <w:r w:rsidRPr="003C63A3">
        <w:rPr>
          <w:rFonts w:ascii="IRANSans" w:hAnsi="IRANSans" w:cs="IRANSans"/>
          <w:sz w:val="20"/>
          <w:szCs w:val="20"/>
          <w:lang w:bidi="fa-IR"/>
        </w:rPr>
        <w:br/>
        <w:t>[CUSTOMFUNCTION|its4you_if|param1|comparator|param2|whatToReturn1|whatToReturn2|CUSTOMFUNCTION]</w:t>
      </w:r>
    </w:p>
    <w:p w14:paraId="6EDB9961" w14:textId="77777777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34" w:author="بهروز قاسمی" w:date="2020-09-30T11:38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C555D0">
        <w:rPr>
          <w:rFonts w:ascii="IRANSans" w:hAnsi="IRANSans" w:cs="IRANSans"/>
          <w:rtl/>
          <w:lang w:bidi="fa-IR"/>
        </w:rPr>
        <w:t>حالا این موارد را جایگزین کنید:</w:t>
      </w:r>
    </w:p>
    <w:p w14:paraId="799811C6" w14:textId="0C689AE2" w:rsidR="00C555D0" w:rsidRPr="00C555D0" w:rsidRDefault="00AE4E4B" w:rsidP="00C555D0">
      <w:pPr>
        <w:bidi/>
        <w:spacing w:after="0"/>
        <w:ind w:left="1440"/>
        <w:rPr>
          <w:rFonts w:ascii="IRANSans" w:hAnsi="IRANSans" w:cs="IRANSans"/>
          <w:rtl/>
          <w:lang w:bidi="fa-IR"/>
        </w:rPr>
      </w:pPr>
      <w:r w:rsidRPr="00AE4E4B">
        <w:rPr>
          <w:rFonts w:ascii="IRANSans" w:hAnsi="IRANSans" w:cs="IRANSans"/>
          <w:b/>
          <w:bCs/>
          <w:lang w:bidi="fa-IR"/>
        </w:rPr>
        <w:t>Param1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="00C555D0" w:rsidRPr="00C555D0">
        <w:rPr>
          <w:rFonts w:ascii="IRANSans" w:hAnsi="IRANSans" w:cs="IRANSans"/>
          <w:rtl/>
          <w:lang w:bidi="fa-IR"/>
        </w:rPr>
        <w:t xml:space="preserve">با </w:t>
      </w:r>
      <w:r w:rsidR="00C555D0" w:rsidRPr="00C555D0">
        <w:rPr>
          <w:rFonts w:ascii="IRANSans" w:hAnsi="IRANSans" w:cs="IRANSans"/>
          <w:lang w:bidi="fa-IR"/>
        </w:rPr>
        <w:t>$TOTAL$</w:t>
      </w:r>
    </w:p>
    <w:p w14:paraId="59EEDCBA" w14:textId="16644CB5" w:rsidR="00C555D0" w:rsidRPr="00C555D0" w:rsidRDefault="00AE4E4B" w:rsidP="00C555D0">
      <w:pPr>
        <w:bidi/>
        <w:spacing w:after="0"/>
        <w:ind w:left="1440"/>
        <w:rPr>
          <w:rFonts w:ascii="IRANSans" w:hAnsi="IRANSans" w:cs="IRANSans"/>
          <w:rtl/>
          <w:lang w:bidi="fa-IR"/>
        </w:rPr>
      </w:pPr>
      <w:r w:rsidRPr="00AE4E4B">
        <w:rPr>
          <w:rFonts w:ascii="IRANSans" w:hAnsi="IRANSans" w:cs="IRANSans"/>
          <w:b/>
          <w:bCs/>
          <w:lang w:bidi="fa-IR"/>
        </w:rPr>
        <w:t>Comparator</w:t>
      </w:r>
      <w:ins w:id="35" w:author="مترجم" w:date="2020-09-30T11:41:00Z">
        <w:r w:rsidR="00C555D0" w:rsidRPr="00C555D0" w:rsidDel="00C24D0D">
          <w:rPr>
            <w:rFonts w:ascii="IRANSans" w:hAnsi="IRANSans" w:cs="IRANSans"/>
            <w:szCs w:val="28"/>
            <w:rtl/>
            <w:lang w:bidi="fa-IR"/>
          </w:rPr>
          <w:t xml:space="preserve"> </w:t>
        </w:r>
      </w:ins>
      <w:del w:id="36" w:author="مترجم" w:date="2020-09-30T11:41:00Z">
        <w:r w:rsidR="00C555D0" w:rsidRPr="00C555D0" w:rsidDel="00C24D0D">
          <w:rPr>
            <w:rFonts w:ascii="IRANSans" w:hAnsi="IRANSans" w:cs="IRANSans"/>
            <w:rtl/>
            <w:lang w:bidi="fa-IR"/>
          </w:rPr>
          <w:delText xml:space="preserve">مقایسه کننده </w:delText>
        </w:r>
      </w:del>
      <w:r w:rsidR="00C555D0" w:rsidRPr="00C555D0">
        <w:rPr>
          <w:rFonts w:ascii="IRANSans" w:hAnsi="IRANSans" w:cs="IRANSans"/>
          <w:rtl/>
          <w:lang w:bidi="fa-IR"/>
        </w:rPr>
        <w:t xml:space="preserve">با &gt; </w:t>
      </w:r>
      <w:r w:rsidR="00E4212D">
        <w:rPr>
          <w:rFonts w:ascii="IRANSans" w:hAnsi="IRANSans" w:cs="IRANSans"/>
          <w:rtl/>
          <w:lang w:bidi="fa-IR"/>
        </w:rPr>
        <w:t>(</w:t>
      </w:r>
      <w:r w:rsidR="00C555D0" w:rsidRPr="00C555D0">
        <w:rPr>
          <w:rFonts w:ascii="IRANSans" w:hAnsi="IRANSans" w:cs="IRANSans"/>
          <w:rtl/>
          <w:lang w:bidi="fa-IR"/>
        </w:rPr>
        <w:t>نشان‌های قابل‌استفاده =</w:t>
      </w:r>
      <w:r w:rsidR="00C555D0" w:rsidRPr="00C555D0">
        <w:rPr>
          <w:rFonts w:ascii="IRANSans" w:hAnsi="IRANSans" w:cs="IRANSans"/>
          <w:lang w:bidi="fa-IR"/>
        </w:rPr>
        <w:t>=</w:t>
      </w:r>
      <w:r w:rsidR="00C31BA9">
        <w:rPr>
          <w:rFonts w:ascii="IRANSans" w:hAnsi="IRANSans" w:cs="IRANSans"/>
          <w:lang w:bidi="fa-IR"/>
        </w:rPr>
        <w:t>!</w:t>
      </w:r>
      <w:r w:rsidR="00C31BA9" w:rsidRPr="00C555D0">
        <w:rPr>
          <w:rFonts w:ascii="IRANSans" w:hAnsi="IRANSans" w:cs="IRANSans"/>
          <w:lang w:bidi="fa-IR"/>
        </w:rPr>
        <w:t xml:space="preserve"> =</w:t>
      </w:r>
      <w:r w:rsidR="00C555D0" w:rsidRPr="00C555D0">
        <w:rPr>
          <w:rFonts w:ascii="IRANSans" w:hAnsi="IRANSans" w:cs="IRANSans"/>
          <w:lang w:bidi="fa-IR"/>
        </w:rPr>
        <w:t>,&lt;,&gt;,&lt;=,&gt;=</w:t>
      </w:r>
      <w:r w:rsidR="00E4212D">
        <w:rPr>
          <w:rFonts w:ascii="IRANSans" w:hAnsi="IRANSans" w:cs="IRANSans"/>
          <w:rtl/>
          <w:lang w:bidi="fa-IR"/>
        </w:rPr>
        <w:t>)</w:t>
      </w:r>
    </w:p>
    <w:p w14:paraId="3B96B8E4" w14:textId="51D62E74" w:rsidR="00C555D0" w:rsidRPr="00C555D0" w:rsidRDefault="00C31BA9" w:rsidP="00C555D0">
      <w:pPr>
        <w:bidi/>
        <w:spacing w:after="0"/>
        <w:ind w:left="1440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b/>
          <w:bCs/>
          <w:lang w:bidi="fa-IR"/>
        </w:rPr>
        <w:t xml:space="preserve"> </w:t>
      </w:r>
      <w:r w:rsidR="00AE4E4B" w:rsidRPr="00AE4E4B">
        <w:rPr>
          <w:rFonts w:ascii="IRANSans" w:hAnsi="IRANSans" w:cs="IRANSans"/>
          <w:b/>
          <w:bCs/>
          <w:lang w:bidi="fa-IR"/>
        </w:rPr>
        <w:t>Param2</w:t>
      </w:r>
      <w:r w:rsidR="00E4212D">
        <w:rPr>
          <w:rFonts w:ascii="IRANSans" w:hAnsi="IRANSans" w:cs="IRANSans"/>
          <w:lang w:bidi="fa-IR"/>
        </w:rPr>
        <w:t xml:space="preserve"> </w:t>
      </w:r>
      <w:r w:rsidR="00C555D0" w:rsidRPr="00C555D0">
        <w:rPr>
          <w:rFonts w:ascii="IRANSans" w:hAnsi="IRANSans" w:cs="IRANSans"/>
          <w:rtl/>
          <w:lang w:bidi="fa-IR"/>
        </w:rPr>
        <w:t>با 500</w:t>
      </w:r>
    </w:p>
    <w:p w14:paraId="203FDD32" w14:textId="35A60BB1" w:rsidR="00C555D0" w:rsidRPr="00C555D0" w:rsidRDefault="00C555D0" w:rsidP="006D025E">
      <w:pPr>
        <w:bidi/>
        <w:spacing w:after="0"/>
        <w:ind w:left="144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lang w:bidi="fa-IR"/>
        </w:rPr>
        <w:t xml:space="preserve"> </w:t>
      </w:r>
      <w:r w:rsidR="00AE4E4B" w:rsidRPr="00AE4E4B">
        <w:rPr>
          <w:rFonts w:ascii="IRANSans" w:hAnsi="IRANSans" w:cs="IRANSans"/>
          <w:b/>
          <w:bCs/>
          <w:lang w:bidi="fa-IR"/>
        </w:rPr>
        <w:t>WhatToReturn1</w:t>
      </w:r>
      <w:r w:rsidRPr="00C555D0">
        <w:rPr>
          <w:rFonts w:ascii="IRANSans" w:hAnsi="IRANSans" w:cs="IRANSans"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با در حال حاضر به‌صورت رایگان </w:t>
      </w:r>
      <w:r w:rsidR="006D025E">
        <w:rPr>
          <w:rFonts w:ascii="IRANSans" w:hAnsi="IRANSans" w:cs="IRANSans" w:hint="cs"/>
          <w:rtl/>
          <w:lang w:bidi="fa-IR"/>
        </w:rPr>
        <w:t xml:space="preserve">پر شده </w:t>
      </w:r>
      <w:r w:rsidRPr="00C555D0">
        <w:rPr>
          <w:rFonts w:ascii="IRANSans" w:hAnsi="IRANSans" w:cs="IRANSans"/>
          <w:rtl/>
          <w:lang w:bidi="fa-IR"/>
        </w:rPr>
        <w:t>است</w:t>
      </w:r>
      <w:del w:id="37" w:author="مترجم" w:date="2020-09-30T13:57:00Z">
        <w:r w:rsidRPr="00C555D0" w:rsidDel="00DA5176">
          <w:rPr>
            <w:rFonts w:ascii="IRANSans" w:hAnsi="IRANSans" w:cs="IRANSans"/>
            <w:lang w:bidi="fa-IR"/>
          </w:rPr>
          <w:delText>free!</w:delText>
        </w:r>
      </w:del>
    </w:p>
    <w:p w14:paraId="4D157CE3" w14:textId="0CE3744A" w:rsidR="00C555D0" w:rsidRPr="00C555D0" w:rsidRDefault="00AE4E4B" w:rsidP="00C555D0">
      <w:pPr>
        <w:bidi/>
        <w:spacing w:after="0"/>
        <w:ind w:left="1440"/>
        <w:rPr>
          <w:rFonts w:ascii="IRANSans" w:hAnsi="IRANSans" w:cs="IRANSans"/>
          <w:lang w:bidi="fa-IR"/>
        </w:rPr>
      </w:pPr>
      <w:r w:rsidRPr="00AE4E4B">
        <w:rPr>
          <w:rFonts w:ascii="IRANSans" w:hAnsi="IRANSans" w:cs="IRANSans"/>
          <w:b/>
          <w:bCs/>
          <w:lang w:bidi="fa-IR"/>
        </w:rPr>
        <w:t>WhatToReturn2</w:t>
      </w:r>
      <w:r w:rsidR="00C555D0" w:rsidRPr="00C555D0">
        <w:rPr>
          <w:rFonts w:ascii="IRANSans" w:hAnsi="IRANSans" w:cs="IRANSans"/>
          <w:rtl/>
          <w:lang w:bidi="fa-IR"/>
        </w:rPr>
        <w:t xml:space="preserve"> خالی بماند</w:t>
      </w:r>
    </w:p>
    <w:p w14:paraId="4C64F35F" w14:textId="3F98B1F4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lastRenderedPageBreak/>
        <w:t xml:space="preserve">در آخر </w:t>
      </w:r>
      <w:del w:id="38" w:author="مترجم" w:date="2020-09-30T13:57:00Z">
        <w:r w:rsidRPr="00C555D0" w:rsidDel="00DA5176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39" w:author="مترجم" w:date="2020-09-30T13:57:00Z">
        <w:r w:rsidRPr="00C555D0">
          <w:rPr>
            <w:rFonts w:ascii="IRANSans" w:hAnsi="IRANSans" w:cs="IRANSans"/>
            <w:rtl/>
            <w:lang w:bidi="fa-IR"/>
          </w:rPr>
          <w:t>تابع</w:t>
        </w:r>
      </w:ins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شما این است:</w:t>
      </w:r>
    </w:p>
    <w:p w14:paraId="57D9545C" w14:textId="1B11F5BE" w:rsidR="00C555D0" w:rsidRPr="003C63A3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3C63A3">
        <w:rPr>
          <w:rFonts w:ascii="IRANSans" w:hAnsi="IRANSans" w:cs="IRANSans"/>
          <w:sz w:val="20"/>
          <w:szCs w:val="20"/>
          <w:lang w:bidi="fa-IR"/>
        </w:rPr>
        <w:t>[CUSTOMFUNCTION|its4you_if|$TOTAL$|&gt;|500|Present included for free</w:t>
      </w:r>
      <w:r w:rsidR="00B9106D" w:rsidRPr="003C63A3">
        <w:rPr>
          <w:rFonts w:ascii="IRANSans" w:hAnsi="IRANSans" w:cs="IRANSans"/>
          <w:sz w:val="20"/>
          <w:szCs w:val="20"/>
          <w:lang w:bidi="fa-IR"/>
        </w:rPr>
        <w:t>! |</w:t>
      </w:r>
      <w:r w:rsidRPr="003C63A3">
        <w:rPr>
          <w:rFonts w:ascii="IRANSans" w:hAnsi="IRANSans" w:cs="IRANSans"/>
          <w:sz w:val="20"/>
          <w:szCs w:val="20"/>
          <w:lang w:bidi="fa-IR"/>
        </w:rPr>
        <w:t>|CUSTOMFUNCTION]</w:t>
      </w:r>
    </w:p>
    <w:p w14:paraId="478626E3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06F35685" wp14:editId="3AD6367D">
            <wp:extent cx="5648325" cy="3022993"/>
            <wp:effectExtent l="0" t="0" r="0" b="6350"/>
            <wp:docPr id="19" name="Picture 19" descr="its4you_if Custom func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s4you_if Custom func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52" cy="30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44FE" w14:textId="77777777" w:rsidR="006D025E" w:rsidRDefault="006D025E" w:rsidP="006D025E">
      <w:pPr>
        <w:rPr>
          <w:rtl/>
          <w:lang w:bidi="fa-IR"/>
        </w:rPr>
      </w:pPr>
    </w:p>
    <w:p w14:paraId="1095C4E6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40" w:name="_Toc52630373"/>
      <w:r>
        <w:rPr>
          <w:color w:val="00B050"/>
          <w:rtl/>
          <w:lang w:bidi="fa-IR"/>
        </w:rPr>
        <w:br w:type="page"/>
      </w:r>
    </w:p>
    <w:p w14:paraId="008EA7AA" w14:textId="340DCD9D" w:rsidR="00C555D0" w:rsidRPr="00E114B3" w:rsidRDefault="00C555D0" w:rsidP="006D025E">
      <w:pPr>
        <w:pStyle w:val="Heading2"/>
        <w:bidi/>
        <w:rPr>
          <w:color w:val="00B050"/>
          <w:lang w:bidi="fa-IR"/>
        </w:rPr>
      </w:pPr>
      <w:r w:rsidRPr="00E114B3">
        <w:rPr>
          <w:color w:val="00B050"/>
          <w:rtl/>
          <w:lang w:bidi="fa-IR"/>
        </w:rPr>
        <w:lastRenderedPageBreak/>
        <w:t xml:space="preserve">تابع </w:t>
      </w:r>
      <w:r w:rsidRPr="00E114B3">
        <w:rPr>
          <w:color w:val="00B050"/>
          <w:lang w:bidi="fa-IR"/>
        </w:rPr>
        <w:t>its4you_ifnumber</w:t>
      </w:r>
      <w:bookmarkEnd w:id="40"/>
      <w:r w:rsidRPr="00E114B3">
        <w:rPr>
          <w:color w:val="00B050"/>
          <w:lang w:bidi="fa-IR"/>
        </w:rPr>
        <w:t> </w:t>
      </w:r>
    </w:p>
    <w:p w14:paraId="7BC2C606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41" w:name="_Toc52630374"/>
      <w:r w:rsidRPr="00C555D0">
        <w:rPr>
          <w:rFonts w:cs="IRANSans"/>
          <w:lang w:bidi="fa-IR"/>
        </w:rPr>
        <w:t>Syntax</w:t>
      </w:r>
      <w:bookmarkEnd w:id="41"/>
    </w:p>
    <w:p w14:paraId="7A33C6E5" w14:textId="77777777" w:rsidR="00C555D0" w:rsidRPr="00DD286F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DD286F">
        <w:rPr>
          <w:rFonts w:ascii="IRANSans" w:hAnsi="IRANSans" w:cs="IRANSans"/>
          <w:sz w:val="20"/>
          <w:szCs w:val="20"/>
          <w:lang w:bidi="fa-IR"/>
        </w:rPr>
        <w:t>[CUSTOMFUNCTION|its4you_ifnumber|param1|comparator|param2|whatToReturn1|whatToReturn2|CUSTOMFUNCTION]</w:t>
      </w:r>
    </w:p>
    <w:p w14:paraId="2F62282B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42" w:name="_Toc52630375"/>
      <w:r w:rsidRPr="00C555D0">
        <w:rPr>
          <w:rFonts w:cs="IRANSans"/>
          <w:rtl/>
          <w:lang w:bidi="fa-IR"/>
        </w:rPr>
        <w:t>توضیحات</w:t>
      </w:r>
      <w:bookmarkEnd w:id="42"/>
    </w:p>
    <w:p w14:paraId="63ABBF87" w14:textId="55F14515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برای اجرای ساختار شرطی </w:t>
      </w:r>
      <w:r w:rsidRPr="00C555D0">
        <w:rPr>
          <w:rFonts w:ascii="IRANSans" w:hAnsi="IRANSans" w:cs="IRANSans"/>
          <w:lang w:bidi="fa-IR"/>
        </w:rPr>
        <w:t>if-else</w:t>
      </w:r>
      <w:r w:rsidRPr="00C555D0">
        <w:rPr>
          <w:rFonts w:ascii="IRANSans" w:hAnsi="IRANSans" w:cs="IRANSans"/>
          <w:rtl/>
          <w:lang w:bidi="fa-IR"/>
        </w:rPr>
        <w:t xml:space="preserve"> بر اساس پارامترهای داده‌شده است</w:t>
      </w:r>
      <w:r w:rsidRPr="00C555D0">
        <w:rPr>
          <w:rFonts w:ascii="IRANSans" w:hAnsi="IRANSans" w:cs="IRANSans"/>
          <w:lang w:bidi="fa-IR"/>
        </w:rPr>
        <w:t xml:space="preserve"> its4you_ifnumber.</w:t>
      </w:r>
      <w:r w:rsidRPr="00C555D0">
        <w:rPr>
          <w:rFonts w:ascii="IRANSans" w:hAnsi="IRANSans" w:cs="IRANSans"/>
          <w:rtl/>
          <w:lang w:bidi="fa-IR"/>
        </w:rPr>
        <w:t xml:space="preserve"> شبیه </w:t>
      </w:r>
      <w:r w:rsidRPr="00C555D0">
        <w:rPr>
          <w:rFonts w:ascii="IRANSans" w:hAnsi="IRANSans" w:cs="IRANSans"/>
          <w:lang w:bidi="fa-IR"/>
        </w:rPr>
        <w:t>its4you_if</w:t>
      </w:r>
      <w:r w:rsidRPr="00C555D0">
        <w:rPr>
          <w:rFonts w:ascii="IRANSans" w:hAnsi="IRANSans" w:cs="IRANSans"/>
          <w:rtl/>
          <w:lang w:bidi="fa-IR"/>
        </w:rPr>
        <w:t xml:space="preserve"> است، اما برای مقایسه اعداد مناسب‌تر است، زیرا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param1</w:t>
      </w:r>
      <w:r w:rsidRPr="00C555D0">
        <w:rPr>
          <w:rFonts w:ascii="IRANSans" w:hAnsi="IRANSans" w:cs="IRANSans"/>
          <w:rtl/>
          <w:lang w:bidi="fa-IR"/>
        </w:rPr>
        <w:t xml:space="preserve"> و </w:t>
      </w:r>
      <w:r w:rsidRPr="00C555D0">
        <w:rPr>
          <w:rFonts w:ascii="IRANSans" w:hAnsi="IRANSans" w:cs="IRANSans"/>
          <w:lang w:bidi="fa-IR"/>
        </w:rPr>
        <w:t>param2</w:t>
      </w:r>
      <w:r w:rsidRPr="00C555D0">
        <w:rPr>
          <w:rFonts w:ascii="IRANSans" w:hAnsi="IRANSans" w:cs="IRANSans"/>
          <w:rtl/>
          <w:lang w:bidi="fa-IR"/>
        </w:rPr>
        <w:t xml:space="preserve"> را به فرمت عددی تبدیل می‌کند.</w:t>
      </w:r>
    </w:p>
    <w:p w14:paraId="4EDF89F0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70BBAB9A" w14:textId="23F41C02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43" w:name="_Toc52630376"/>
      <w:r w:rsidRPr="00C555D0">
        <w:rPr>
          <w:rFonts w:cs="IRANSans"/>
          <w:rtl/>
          <w:lang w:bidi="fa-IR"/>
        </w:rPr>
        <w:t>پارامترها</w:t>
      </w:r>
      <w:bookmarkEnd w:id="43"/>
    </w:p>
    <w:p w14:paraId="6AB336F7" w14:textId="77777777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lang w:bidi="fa-IR"/>
        </w:rPr>
        <w:pPrChange w:id="44" w:author="بهروز قاسمی" w:date="2020-09-30T11:38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3C63A3">
        <w:rPr>
          <w:rFonts w:ascii="IRANSans" w:hAnsi="IRANSans" w:cs="IRANSans"/>
          <w:b/>
          <w:bCs/>
          <w:lang w:bidi="fa-IR"/>
        </w:rPr>
        <w:t>param1</w:t>
      </w:r>
      <w:r w:rsidRPr="00C555D0">
        <w:rPr>
          <w:rFonts w:ascii="IRANSans" w:hAnsi="IRANSans" w:cs="IRANSans"/>
          <w:rtl/>
          <w:lang w:bidi="fa-IR"/>
        </w:rPr>
        <w:t>: اولین پارامتر مقایسه</w:t>
      </w:r>
    </w:p>
    <w:p w14:paraId="7850A407" w14:textId="198C2576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lang w:bidi="fa-IR"/>
        </w:rPr>
        <w:pPrChange w:id="45" w:author="بهروز قاسمی" w:date="2020-09-30T11:38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3C63A3">
        <w:rPr>
          <w:rFonts w:ascii="IRANSans" w:hAnsi="IRANSans" w:cs="IRANSans"/>
          <w:b/>
          <w:bCs/>
          <w:lang w:bidi="fa-IR"/>
        </w:rPr>
        <w:t>Comparator</w:t>
      </w:r>
      <w:r w:rsidR="006D025E">
        <w:rPr>
          <w:rFonts w:ascii="IRANSans" w:hAnsi="IRANSans" w:cs="IRANSans"/>
          <w:rtl/>
          <w:lang w:bidi="fa-IR"/>
        </w:rPr>
        <w:t>: یکی از این نشان</w:t>
      </w:r>
      <w:r w:rsidR="006D025E">
        <w:rPr>
          <w:rFonts w:ascii="IRANSans" w:hAnsi="IRANSans" w:cs="IRANSans"/>
          <w:rtl/>
          <w:lang w:bidi="fa-IR"/>
        </w:rPr>
        <w:softHyphen/>
      </w:r>
      <w:r w:rsidRPr="00C555D0">
        <w:rPr>
          <w:rFonts w:ascii="IRANSans" w:hAnsi="IRANSans" w:cs="IRANSans"/>
          <w:rtl/>
          <w:lang w:bidi="fa-IR"/>
        </w:rPr>
        <w:t>ها</w:t>
      </w:r>
      <w:r w:rsidR="006D025E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می‌توانید استفاده کنید</w:t>
      </w:r>
      <w:r w:rsidRPr="00C555D0">
        <w:rPr>
          <w:rFonts w:ascii="IRANSans" w:hAnsi="IRANSans" w:cs="IRANSans"/>
          <w:lang w:bidi="fa-IR"/>
        </w:rPr>
        <w:t> ==</w:t>
      </w:r>
      <w:r w:rsidR="006D025E">
        <w:rPr>
          <w:rFonts w:ascii="IRANSans" w:hAnsi="IRANSans" w:cs="IRANSans"/>
          <w:lang w:bidi="fa-IR"/>
        </w:rPr>
        <w:t>!</w:t>
      </w:r>
      <w:r w:rsidR="006D025E" w:rsidRPr="00C555D0">
        <w:rPr>
          <w:rFonts w:ascii="IRANSans" w:hAnsi="IRANSans" w:cs="IRANSans"/>
          <w:lang w:bidi="fa-IR"/>
        </w:rPr>
        <w:t xml:space="preserve"> =</w:t>
      </w:r>
      <w:r w:rsidRPr="00C555D0">
        <w:rPr>
          <w:rFonts w:ascii="IRANSans" w:hAnsi="IRANSans" w:cs="IRANSans"/>
          <w:lang w:bidi="fa-IR"/>
        </w:rPr>
        <w:t>,&lt;,&gt;,&lt;=,&gt;=</w:t>
      </w:r>
    </w:p>
    <w:p w14:paraId="48B19BE0" w14:textId="77777777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lang w:bidi="fa-IR"/>
        </w:rPr>
        <w:pPrChange w:id="46" w:author="بهروز قاسمی" w:date="2020-09-30T11:38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3C63A3">
        <w:rPr>
          <w:rFonts w:ascii="IRANSans" w:hAnsi="IRANSans" w:cs="IRANSans"/>
          <w:b/>
          <w:bCs/>
          <w:lang w:bidi="fa-IR"/>
        </w:rPr>
        <w:t>param2</w:t>
      </w:r>
      <w:r w:rsidRPr="00C555D0">
        <w:rPr>
          <w:rFonts w:ascii="IRANSans" w:hAnsi="IRANSans" w:cs="IRANSans"/>
          <w:rtl/>
          <w:lang w:bidi="fa-IR"/>
        </w:rPr>
        <w:t>: دومین پارامتر مقایسه</w:t>
      </w:r>
    </w:p>
    <w:p w14:paraId="60B5B99D" w14:textId="34DDBBC0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lang w:bidi="fa-IR"/>
        </w:rPr>
        <w:pPrChange w:id="47" w:author="بهروز قاسمی" w:date="2020-09-30T11:38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3C63A3">
        <w:rPr>
          <w:rFonts w:ascii="IRANSans" w:hAnsi="IRANSans" w:cs="IRANSans"/>
          <w:b/>
          <w:bCs/>
          <w:lang w:bidi="fa-IR"/>
        </w:rPr>
        <w:t>whatToReturn1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ارزش</w:t>
      </w:r>
      <w:r w:rsidRPr="00C555D0">
        <w:rPr>
          <w:rFonts w:ascii="IRANSans" w:hAnsi="IRANSans" w:cs="IRANSans"/>
          <w:rtl/>
          <w:lang w:bidi="fa-IR"/>
        </w:rPr>
        <w:t xml:space="preserve"> به‌دست‌آمده هنگامی‌که مقایسه درست انجام می‌شود</w:t>
      </w:r>
    </w:p>
    <w:p w14:paraId="369EA2B0" w14:textId="39789569" w:rsidR="00C555D0" w:rsidRPr="00C555D0" w:rsidRDefault="00C555D0">
      <w:pPr>
        <w:pStyle w:val="ListParagraph"/>
        <w:numPr>
          <w:ilvl w:val="0"/>
          <w:numId w:val="50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48" w:author="بهروز قاسمی" w:date="2020-09-30T11:38:00Z">
          <w:pPr>
            <w:pStyle w:val="ListParagraph"/>
            <w:numPr>
              <w:numId w:val="9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3C63A3">
        <w:rPr>
          <w:rFonts w:ascii="IRANSans" w:hAnsi="IRANSans" w:cs="IRANSans"/>
          <w:b/>
          <w:bCs/>
          <w:lang w:bidi="fa-IR"/>
        </w:rPr>
        <w:t>whatToReturn2</w:t>
      </w:r>
      <w:r w:rsidRPr="00C555D0">
        <w:rPr>
          <w:rFonts w:ascii="IRANSans" w:hAnsi="IRANSans" w:cs="IRANSans"/>
          <w:rtl/>
          <w:lang w:bidi="fa-IR"/>
        </w:rPr>
        <w:t>: ارزش به‌دست‌آمده هنگامی‌که مقایسه درست انجام نمی‌شود</w:t>
      </w:r>
    </w:p>
    <w:p w14:paraId="7ED40DEE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49" w:name="_Toc52630377"/>
      <w:r w:rsidRPr="00C555D0">
        <w:rPr>
          <w:rFonts w:cs="IRANSans"/>
          <w:rtl/>
          <w:lang w:bidi="fa-IR"/>
        </w:rPr>
        <w:t>کاربرد</w:t>
      </w:r>
      <w:bookmarkEnd w:id="49"/>
    </w:p>
    <w:p w14:paraId="2827550E" w14:textId="53903CCF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اگر بخواهید</w:t>
      </w:r>
      <w:ins w:id="50" w:author="مترجم" w:date="2020-09-30T13:57:00Z">
        <w:r w:rsidRPr="00C555D0">
          <w:rPr>
            <w:rFonts w:ascii="IRANSans" w:hAnsi="IRANSans" w:cs="IRANSans"/>
            <w:rtl/>
            <w:lang w:bidi="fa-IR"/>
          </w:rPr>
          <w:t xml:space="preserve"> </w:t>
        </w:r>
      </w:ins>
      <w:r w:rsidR="00C326F6">
        <w:rPr>
          <w:rFonts w:ascii="IRANSans" w:hAnsi="IRANSans" w:cs="IRANSans"/>
          <w:rtl/>
          <w:lang w:bidi="fa-IR"/>
        </w:rPr>
        <w:t>هنگام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که</w:t>
      </w:r>
      <w:ins w:id="51" w:author="مترجم" w:date="2020-09-30T13:57:00Z">
        <w:r w:rsidRPr="00C555D0">
          <w:rPr>
            <w:rFonts w:ascii="IRANSans" w:hAnsi="IRANSans" w:cs="IRANSans"/>
            <w:rtl/>
            <w:lang w:bidi="fa-IR"/>
          </w:rPr>
          <w:t xml:space="preserve"> </w:t>
        </w:r>
      </w:ins>
      <w:r w:rsidRPr="00C555D0">
        <w:rPr>
          <w:rFonts w:ascii="IRANSans" w:hAnsi="IRANSans" w:cs="IRANSans"/>
          <w:rtl/>
          <w:lang w:bidi="fa-IR"/>
        </w:rPr>
        <w:t xml:space="preserve">جمع کل بیشتر از </w:t>
      </w:r>
      <w:r w:rsidRPr="00C555D0">
        <w:rPr>
          <w:rFonts w:ascii="Arial" w:hAnsi="Arial" w:cs="Arial" w:hint="cs"/>
          <w:rtl/>
          <w:lang w:bidi="fa-IR"/>
        </w:rPr>
        <w:t>€</w:t>
      </w:r>
      <w:r w:rsidRPr="00C555D0">
        <w:rPr>
          <w:rFonts w:ascii="IRANSans" w:hAnsi="IRANSans" w:cs="IRANSans"/>
          <w:rtl/>
          <w:lang w:bidi="fa-IR"/>
        </w:rPr>
        <w:t xml:space="preserve">500 </w:t>
      </w:r>
      <w:ins w:id="52" w:author="مترجم" w:date="2020-09-30T13:57:00Z">
        <w:r w:rsidRPr="00C555D0">
          <w:rPr>
            <w:rFonts w:ascii="IRANSans" w:hAnsi="IRANSans" w:cs="IRANSans"/>
            <w:rtl/>
            <w:lang w:bidi="fa-IR"/>
          </w:rPr>
          <w:t xml:space="preserve">است، </w:t>
        </w:r>
      </w:ins>
      <w:del w:id="53" w:author="مترجم" w:date="2020-09-30T13:58:00Z">
        <w:r w:rsidRPr="00C555D0" w:rsidDel="00DA5176">
          <w:rPr>
            <w:rFonts w:ascii="IRANSans" w:hAnsi="IRANSans" w:cs="IRANSans"/>
            <w:rtl/>
            <w:lang w:bidi="fa-IR"/>
          </w:rPr>
          <w:delText xml:space="preserve">را با </w:delText>
        </w:r>
      </w:del>
      <w:r w:rsidRPr="00C555D0">
        <w:rPr>
          <w:rFonts w:ascii="IRANSans" w:hAnsi="IRANSans" w:cs="IRANSans"/>
          <w:rtl/>
          <w:lang w:bidi="fa-IR"/>
        </w:rPr>
        <w:t xml:space="preserve">پیام </w:t>
      </w:r>
      <w:r w:rsidR="00E4212D">
        <w:rPr>
          <w:rFonts w:ascii="IRANSans" w:hAnsi="IRANSans" w:cs="IRANSans"/>
          <w:rtl/>
          <w:lang w:bidi="fa-IR"/>
        </w:rPr>
        <w:t>«</w:t>
      </w:r>
      <w:r w:rsidRPr="00C555D0">
        <w:rPr>
          <w:rFonts w:ascii="IRANSans" w:hAnsi="IRANSans" w:cs="IRANSans"/>
          <w:rtl/>
          <w:lang w:bidi="fa-IR"/>
        </w:rPr>
        <w:t>متشکرم</w:t>
      </w:r>
      <w:r w:rsidR="00E4212D">
        <w:rPr>
          <w:rFonts w:ascii="IRANSans" w:hAnsi="IRANSans" w:cs="IRANSans"/>
          <w:rtl/>
          <w:lang w:bidi="fa-IR"/>
        </w:rPr>
        <w:t>»</w:t>
      </w:r>
      <w:r w:rsidRPr="00C555D0">
        <w:rPr>
          <w:rFonts w:ascii="IRANSans" w:hAnsi="IRANSans" w:cs="IRANSans"/>
          <w:rtl/>
          <w:lang w:bidi="fa-IR"/>
        </w:rPr>
        <w:t xml:space="preserve"> نشان دهید.</w:t>
      </w:r>
      <w:r w:rsidRPr="00C555D0">
        <w:rPr>
          <w:rFonts w:ascii="IRANSans" w:hAnsi="IRANSans" w:cs="IRANSans"/>
          <w:lang w:bidi="fa-IR"/>
        </w:rPr>
        <w:br/>
      </w:r>
      <w:r w:rsidRPr="00C555D0">
        <w:rPr>
          <w:rFonts w:ascii="IRANSans" w:hAnsi="IRANSans" w:cs="IRANSans"/>
          <w:rtl/>
          <w:lang w:bidi="fa-IR"/>
        </w:rPr>
        <w:t xml:space="preserve">ابتدا باید </w:t>
      </w:r>
      <w:del w:id="54" w:author="بهروز قاسمی" w:date="2020-09-30T13:00:00Z">
        <w:r w:rsidRPr="00C555D0" w:rsidDel="00D57CD2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55" w:author="بهروز قاسمی" w:date="2020-09-30T13:00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>را در الگو وارد کنید:</w:t>
      </w:r>
    </w:p>
    <w:p w14:paraId="07F6BBA7" w14:textId="77777777" w:rsidR="00C555D0" w:rsidRPr="003C63A3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3C63A3">
        <w:rPr>
          <w:rFonts w:ascii="IRANSans" w:hAnsi="IRANSans" w:cs="IRANSans"/>
          <w:sz w:val="20"/>
          <w:szCs w:val="20"/>
          <w:lang w:bidi="fa-IR"/>
        </w:rPr>
        <w:br/>
        <w:t>[CUSTOMFUNCTION|its4you_ifnumber|param1|comparator|param2|whatToReturn1|whatToReturn2|CUSTOMFUNCTION]</w:t>
      </w:r>
    </w:p>
    <w:p w14:paraId="1F89A6AC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حالا این موارد را جایگزین کنید:</w:t>
      </w:r>
    </w:p>
    <w:p w14:paraId="7ECBE661" w14:textId="599DB090" w:rsidR="00C555D0" w:rsidRPr="00C555D0" w:rsidRDefault="00E4212D">
      <w:pPr>
        <w:pStyle w:val="ListParagraph"/>
        <w:numPr>
          <w:ilvl w:val="0"/>
          <w:numId w:val="51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56" w:author="مترجم" w:date="2020-09-30T11:45:00Z">
          <w:pPr>
            <w:pStyle w:val="ListParagraph"/>
            <w:numPr>
              <w:numId w:val="10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>
        <w:rPr>
          <w:rFonts w:ascii="IRANSans" w:hAnsi="IRANSans" w:cs="IRANSans"/>
          <w:rtl/>
          <w:lang w:bidi="fa-IR"/>
        </w:rPr>
        <w:t xml:space="preserve"> </w:t>
      </w:r>
      <w:ins w:id="57" w:author="مترجم" w:date="2020-09-30T11:45:00Z">
        <w:r w:rsidR="00C555D0" w:rsidRPr="003C63A3">
          <w:rPr>
            <w:rFonts w:ascii="IRANSans" w:hAnsi="IRANSans" w:cs="IRANSans"/>
            <w:b/>
            <w:bCs/>
            <w:lang w:bidi="fa-IR"/>
          </w:rPr>
          <w:t>param1</w:t>
        </w:r>
      </w:ins>
      <w:r w:rsidR="00C555D0" w:rsidRPr="00C555D0">
        <w:rPr>
          <w:rFonts w:ascii="IRANSans" w:hAnsi="IRANSans" w:cs="IRANSans"/>
          <w:rtl/>
          <w:lang w:bidi="fa-IR"/>
        </w:rPr>
        <w:t xml:space="preserve"> با $</w:t>
      </w:r>
      <w:r w:rsidR="00C555D0" w:rsidRPr="00C555D0">
        <w:rPr>
          <w:rFonts w:ascii="IRANSans" w:hAnsi="IRANSans" w:cs="IRANSans"/>
          <w:lang w:bidi="fa-IR"/>
        </w:rPr>
        <w:t>TOTAL</w:t>
      </w:r>
      <w:r w:rsidR="00C555D0" w:rsidRPr="00C555D0">
        <w:rPr>
          <w:rFonts w:ascii="IRANSans" w:hAnsi="IRANSans" w:cs="IRANSans"/>
          <w:rtl/>
          <w:lang w:bidi="fa-IR"/>
        </w:rPr>
        <w:t>$</w:t>
      </w:r>
    </w:p>
    <w:p w14:paraId="6F520588" w14:textId="4626BCF7" w:rsidR="00C555D0" w:rsidRPr="00C555D0" w:rsidRDefault="00C555D0">
      <w:pPr>
        <w:pStyle w:val="ListParagraph"/>
        <w:numPr>
          <w:ilvl w:val="0"/>
          <w:numId w:val="51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58" w:author="مترجم" w:date="2020-09-30T11:42:00Z">
          <w:pPr>
            <w:pStyle w:val="ListParagraph"/>
            <w:numPr>
              <w:numId w:val="10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ins w:id="59" w:author="مترجم" w:date="2020-09-30T11:42:00Z">
        <w:r w:rsidRPr="003C63A3">
          <w:rPr>
            <w:rFonts w:ascii="IRANSans" w:hAnsi="IRANSans" w:cs="IRANSans"/>
            <w:b/>
            <w:bCs/>
            <w:lang w:bidi="fa-IR"/>
          </w:rPr>
          <w:t>comparator</w:t>
        </w:r>
        <w:r w:rsidRPr="00C555D0">
          <w:rPr>
            <w:rFonts w:ascii="IRANSans" w:hAnsi="IRANSans" w:cs="IRANSans"/>
            <w:rtl/>
            <w:lang w:bidi="fa-IR"/>
          </w:rPr>
          <w:t xml:space="preserve"> </w:t>
        </w:r>
      </w:ins>
      <w:del w:id="60" w:author="مترجم" w:date="2020-09-30T11:42:00Z">
        <w:r w:rsidRPr="00C555D0" w:rsidDel="00C24D0D">
          <w:rPr>
            <w:rFonts w:ascii="IRANSans" w:hAnsi="IRANSans" w:cs="IRANSans"/>
            <w:rtl/>
            <w:lang w:bidi="fa-IR"/>
          </w:rPr>
          <w:delText xml:space="preserve">مقایسه کننده </w:delText>
        </w:r>
      </w:del>
      <w:r w:rsidRPr="00C555D0">
        <w:rPr>
          <w:rFonts w:ascii="IRANSans" w:hAnsi="IRANSans" w:cs="IRANSans"/>
          <w:rtl/>
          <w:lang w:bidi="fa-IR"/>
        </w:rPr>
        <w:t xml:space="preserve">با </w:t>
      </w:r>
      <w:r w:rsidR="00E4212D">
        <w:rPr>
          <w:rFonts w:ascii="IRANSans" w:hAnsi="IRANSans" w:cs="IRANSans"/>
          <w:rtl/>
          <w:lang w:bidi="fa-IR"/>
        </w:rPr>
        <w:t>(</w:t>
      </w:r>
      <w:r w:rsidRPr="00C555D0">
        <w:rPr>
          <w:rFonts w:ascii="IRANSans" w:hAnsi="IRANSans" w:cs="IRANSans"/>
          <w:rtl/>
          <w:lang w:bidi="fa-IR"/>
        </w:rPr>
        <w:t>نشان‌های قابل‌استفاده ==</w:t>
      </w:r>
      <w:r w:rsidR="00E4212D">
        <w:rPr>
          <w:rFonts w:ascii="IRANSans" w:hAnsi="IRANSans" w:cs="IRANSans"/>
          <w:rtl/>
          <w:lang w:bidi="fa-IR"/>
        </w:rPr>
        <w:t>!</w:t>
      </w:r>
      <w:r w:rsidRPr="00C555D0">
        <w:rPr>
          <w:rFonts w:ascii="IRANSans" w:hAnsi="IRANSans" w:cs="IRANSans"/>
          <w:rtl/>
          <w:lang w:bidi="fa-IR"/>
        </w:rPr>
        <w:t>=,&lt;,&gt;,&lt;=,&gt;=</w:t>
      </w:r>
      <w:r w:rsidR="00E4212D">
        <w:rPr>
          <w:rFonts w:ascii="IRANSans" w:hAnsi="IRANSans" w:cs="IRANSans"/>
          <w:rtl/>
          <w:lang w:bidi="fa-IR"/>
        </w:rPr>
        <w:t>)</w:t>
      </w:r>
    </w:p>
    <w:p w14:paraId="38AB1AA2" w14:textId="1D4B2F9C" w:rsidR="00C555D0" w:rsidRPr="00C555D0" w:rsidRDefault="00C555D0">
      <w:pPr>
        <w:pStyle w:val="ListParagraph"/>
        <w:numPr>
          <w:ilvl w:val="0"/>
          <w:numId w:val="51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61" w:author="بهروز قاسمی" w:date="2020-09-30T11:38:00Z">
          <w:pPr>
            <w:pStyle w:val="ListParagraph"/>
            <w:numPr>
              <w:numId w:val="10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C555D0">
        <w:rPr>
          <w:rFonts w:ascii="IRANSans" w:hAnsi="IRANSans" w:cs="IRANSans"/>
          <w:rtl/>
          <w:lang w:bidi="fa-IR"/>
        </w:rPr>
        <w:t xml:space="preserve"> </w:t>
      </w:r>
      <w:r w:rsidRPr="003C63A3">
        <w:rPr>
          <w:rFonts w:ascii="IRANSans" w:hAnsi="IRANSans" w:cs="IRANSans"/>
          <w:b/>
          <w:bCs/>
          <w:lang w:bidi="fa-IR"/>
        </w:rPr>
        <w:t>param2</w:t>
      </w:r>
      <w:r w:rsidRPr="00C555D0">
        <w:rPr>
          <w:rFonts w:ascii="IRANSans" w:hAnsi="IRANSans" w:cs="IRANSans"/>
          <w:rtl/>
          <w:lang w:bidi="fa-IR"/>
        </w:rPr>
        <w:t xml:space="preserve"> با</w:t>
      </w:r>
      <w:r w:rsidRPr="00C555D0">
        <w:rPr>
          <w:rFonts w:ascii="IRANSans" w:hAnsi="IRANSans" w:cs="IRANSans"/>
          <w:lang w:bidi="fa-IR"/>
        </w:rPr>
        <w:t xml:space="preserve"> 500</w:t>
      </w:r>
    </w:p>
    <w:p w14:paraId="172985CE" w14:textId="5B3F569A" w:rsidR="00C555D0" w:rsidRPr="00C555D0" w:rsidRDefault="00C555D0">
      <w:pPr>
        <w:pStyle w:val="ListParagraph"/>
        <w:numPr>
          <w:ilvl w:val="0"/>
          <w:numId w:val="51"/>
        </w:numPr>
        <w:bidi/>
        <w:spacing w:after="0" w:line="259" w:lineRule="auto"/>
        <w:rPr>
          <w:rFonts w:ascii="IRANSans" w:hAnsi="IRANSans" w:cs="IRANSans"/>
          <w:lang w:bidi="fa-IR"/>
        </w:rPr>
        <w:pPrChange w:id="62" w:author="بهروز قاسمی" w:date="2020-09-30T11:38:00Z">
          <w:pPr>
            <w:pStyle w:val="ListParagraph"/>
            <w:numPr>
              <w:numId w:val="10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C555D0">
        <w:rPr>
          <w:rFonts w:ascii="IRANSans" w:hAnsi="IRANSans" w:cs="IRANSans"/>
          <w:lang w:bidi="fa-IR"/>
        </w:rPr>
        <w:t xml:space="preserve"> </w:t>
      </w:r>
      <w:r w:rsidRPr="003C63A3">
        <w:rPr>
          <w:rFonts w:ascii="IRANSans" w:hAnsi="IRANSans" w:cs="IRANSans"/>
          <w:b/>
          <w:bCs/>
          <w:lang w:bidi="fa-IR"/>
        </w:rPr>
        <w:t>whatToReturn1</w:t>
      </w:r>
      <w:r w:rsidRPr="00C555D0">
        <w:rPr>
          <w:rFonts w:ascii="IRANSans" w:hAnsi="IRANSans" w:cs="IRANSans"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با در حاضر </w:t>
      </w:r>
      <w:r w:rsidR="00C326F6">
        <w:rPr>
          <w:rFonts w:ascii="IRANSans" w:hAnsi="IRANSans" w:cs="IRANSans"/>
          <w:rtl/>
          <w:lang w:bidi="fa-IR"/>
        </w:rPr>
        <w:t>به‌طور</w:t>
      </w:r>
      <w:r w:rsidRPr="00C555D0">
        <w:rPr>
          <w:rFonts w:ascii="IRANSans" w:hAnsi="IRANSans" w:cs="IRANSans"/>
          <w:rtl/>
          <w:lang w:bidi="fa-IR"/>
        </w:rPr>
        <w:t xml:space="preserve"> رایگان </w:t>
      </w:r>
      <w:r w:rsidR="00031ED7">
        <w:rPr>
          <w:rFonts w:ascii="IRANSans" w:hAnsi="IRANSans" w:cs="IRANSans" w:hint="cs"/>
          <w:rtl/>
          <w:lang w:bidi="fa-IR"/>
        </w:rPr>
        <w:t xml:space="preserve">پر </w:t>
      </w:r>
      <w:r w:rsidR="00C326F6">
        <w:rPr>
          <w:rFonts w:ascii="IRANSans" w:hAnsi="IRANSans" w:cs="IRANSans"/>
          <w:rtl/>
          <w:lang w:bidi="fa-IR"/>
        </w:rPr>
        <w:t>‌شده</w:t>
      </w:r>
      <w:r w:rsidRPr="00C555D0">
        <w:rPr>
          <w:rFonts w:ascii="IRANSans" w:hAnsi="IRANSans" w:cs="IRANSans"/>
          <w:rtl/>
          <w:lang w:bidi="fa-IR"/>
        </w:rPr>
        <w:t xml:space="preserve"> است!</w:t>
      </w:r>
    </w:p>
    <w:p w14:paraId="2EFEF838" w14:textId="686E3DEC" w:rsidR="00C555D0" w:rsidRPr="00C555D0" w:rsidRDefault="00C555D0">
      <w:pPr>
        <w:pStyle w:val="ListParagraph"/>
        <w:numPr>
          <w:ilvl w:val="0"/>
          <w:numId w:val="51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63" w:author="بهروز قاسمی" w:date="2020-09-30T11:38:00Z">
          <w:pPr>
            <w:pStyle w:val="ListParagraph"/>
            <w:numPr>
              <w:numId w:val="10"/>
            </w:numPr>
            <w:tabs>
              <w:tab w:val="num" w:pos="360"/>
              <w:tab w:val="num" w:pos="720"/>
            </w:tabs>
            <w:bidi/>
            <w:spacing w:after="0"/>
            <w:ind w:hanging="360"/>
          </w:pPr>
        </w:pPrChange>
      </w:pPr>
      <w:r w:rsidRPr="003C63A3">
        <w:rPr>
          <w:rFonts w:ascii="IRANSans" w:hAnsi="IRANSans" w:cs="IRANSans"/>
          <w:b/>
          <w:bCs/>
          <w:lang w:bidi="fa-IR"/>
        </w:rPr>
        <w:t>whatToReturn2</w:t>
      </w:r>
      <w:r w:rsidRPr="00C555D0">
        <w:rPr>
          <w:rFonts w:ascii="IRANSans" w:hAnsi="IRANSans" w:cs="IRANSans"/>
          <w:rtl/>
          <w:lang w:bidi="fa-IR"/>
        </w:rPr>
        <w:t xml:space="preserve"> خالی بماند</w:t>
      </w:r>
    </w:p>
    <w:p w14:paraId="27EA4244" w14:textId="77777777" w:rsidR="00031ED7" w:rsidRDefault="00031ED7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068541A8" w14:textId="77777777" w:rsidR="00C555D0" w:rsidRPr="00C555D0" w:rsidRDefault="00C555D0" w:rsidP="00031ED7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آخر </w:t>
      </w:r>
      <w:del w:id="64" w:author="بهروز قاسمی" w:date="2020-09-30T13:02:00Z">
        <w:r w:rsidRPr="00C555D0" w:rsidDel="00BB7A07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65" w:author="بهروز قاسمی" w:date="2020-09-30T13:02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>شما این‌گونه خواهد بود:</w:t>
      </w:r>
    </w:p>
    <w:p w14:paraId="41347E2E" w14:textId="77777777" w:rsidR="00C555D0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  <w:pPrChange w:id="66" w:author="بهروز قاسمی" w:date="2020-09-30T13:02:00Z">
          <w:pPr>
            <w:bidi/>
            <w:spacing w:after="0"/>
          </w:pPr>
        </w:pPrChange>
      </w:pPr>
      <w:r w:rsidRPr="003C63A3">
        <w:rPr>
          <w:rFonts w:ascii="IRANSans" w:hAnsi="IRANSans" w:cs="IRANSans"/>
          <w:sz w:val="20"/>
          <w:szCs w:val="20"/>
          <w:lang w:bidi="fa-IR"/>
        </w:rPr>
        <w:t>[CUSTOMFUNCTION|its4you_ifnumber|$TOTAL$|&gt;|500|Present included for free!||CUSTOMFUNCTION]</w:t>
      </w:r>
    </w:p>
    <w:p w14:paraId="629CBFBF" w14:textId="77777777" w:rsidR="003C63A3" w:rsidRPr="003C63A3" w:rsidRDefault="003C63A3" w:rsidP="003C63A3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15D994BD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1175B792" wp14:editId="6C1017D4">
            <wp:extent cx="5839127" cy="1884980"/>
            <wp:effectExtent l="0" t="0" r="0" b="1270"/>
            <wp:docPr id="18" name="Picture 18" descr="its4you_ifnumber Custom function – PDF Maker Vtiger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s4you_ifnumber Custom function – PDF Maker Vtiger 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57" cy="19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CAF6" w14:textId="77777777" w:rsidR="00C555D0" w:rsidRPr="00C555D0" w:rsidDel="00BF0D6E" w:rsidRDefault="00C555D0" w:rsidP="00C555D0">
      <w:pPr>
        <w:bidi/>
        <w:spacing w:after="0"/>
        <w:rPr>
          <w:del w:id="67" w:author="بهروز قاسمی" w:date="2020-09-30T13:02:00Z"/>
          <w:rFonts w:ascii="IRANSans" w:hAnsi="IRANSans" w:cs="IRANSans"/>
          <w:lang w:bidi="fa-IR"/>
        </w:rPr>
      </w:pPr>
      <w:del w:id="68" w:author="بهروز قاسمی" w:date="2020-09-30T13:02:00Z">
        <w:r w:rsidRPr="00C555D0" w:rsidDel="00BF0D6E">
          <w:rPr>
            <w:rFonts w:ascii="IRANSans" w:hAnsi="IRANSans" w:cs="IRANSans"/>
            <w:lang w:bidi="fa-IR"/>
          </w:rPr>
          <w:delText>its4you_ifnumber Custom function – PDF Maker Vtiger 7</w:delText>
        </w:r>
      </w:del>
    </w:p>
    <w:p w14:paraId="461610F7" w14:textId="77777777" w:rsidR="00C555D0" w:rsidRPr="00C555D0" w:rsidDel="00BF0D6E" w:rsidRDefault="00C555D0" w:rsidP="00C555D0">
      <w:pPr>
        <w:bidi/>
        <w:spacing w:after="0"/>
        <w:rPr>
          <w:del w:id="69" w:author="بهروز قاسمی" w:date="2020-09-30T13:02:00Z"/>
          <w:rFonts w:ascii="IRANSans" w:hAnsi="IRANSans" w:cs="IRANSans"/>
          <w:lang w:bidi="fa-IR"/>
        </w:rPr>
      </w:pPr>
      <w:del w:id="70" w:author="بهروز قاسمی" w:date="2020-09-30T13:02:00Z">
        <w:r w:rsidRPr="00C555D0" w:rsidDel="00BF0D6E">
          <w:rPr>
            <w:rFonts w:ascii="IRANSans" w:hAnsi="IRANSans" w:cs="IRANSans"/>
            <w:lang w:bidi="fa-IR"/>
          </w:rPr>
          <w:delText>Was this helpful? </w:delText>
        </w:r>
        <w:r w:rsidRPr="00C555D0" w:rsidDel="00BF0D6E">
          <w:rPr>
            <w:sz w:val="28"/>
          </w:rPr>
          <w:fldChar w:fldCharType="begin"/>
        </w:r>
        <w:r w:rsidRPr="00C555D0" w:rsidDel="00BF0D6E">
          <w:rPr>
            <w:rFonts w:ascii="IRANSans" w:hAnsi="IRANSans" w:cs="IRANSans"/>
            <w:lang w:bidi="fa-IR"/>
          </w:rPr>
          <w:delInstrText xml:space="preserve"> HYPERLINK "https://it-solutions4you.com/manuals/vtiger7/pdfmaker/" </w:delInstrText>
        </w:r>
        <w:r w:rsidRPr="00C555D0" w:rsidDel="00BF0D6E">
          <w:rPr>
            <w:sz w:val="28"/>
          </w:rPr>
          <w:fldChar w:fldCharType="separate"/>
        </w:r>
        <w:r w:rsidRPr="00C555D0" w:rsidDel="00BF0D6E">
          <w:rPr>
            <w:rStyle w:val="Hyperlink"/>
            <w:rFonts w:ascii="IRANSans" w:hAnsi="IRANSans" w:cs="IRANSans"/>
            <w:lang w:bidi="fa-IR"/>
          </w:rPr>
          <w:delText>Yes</w:delText>
        </w:r>
        <w:r w:rsidRPr="00C555D0" w:rsidDel="00BF0D6E">
          <w:rPr>
            <w:rStyle w:val="Hyperlink"/>
            <w:rFonts w:ascii="IRANSans" w:hAnsi="IRANSans" w:cs="IRANSans"/>
            <w:lang w:bidi="fa-IR"/>
          </w:rPr>
          <w:fldChar w:fldCharType="end"/>
        </w:r>
        <w:r w:rsidRPr="00C555D0" w:rsidDel="00BF0D6E">
          <w:rPr>
            <w:rFonts w:ascii="IRANSans" w:hAnsi="IRANSans" w:cs="IRANSans"/>
            <w:lang w:bidi="fa-IR"/>
          </w:rPr>
          <w:delText> </w:delText>
        </w:r>
        <w:r w:rsidRPr="00C555D0" w:rsidDel="00BF0D6E">
          <w:rPr>
            <w:sz w:val="28"/>
          </w:rPr>
          <w:fldChar w:fldCharType="begin"/>
        </w:r>
        <w:r w:rsidRPr="00C555D0" w:rsidDel="00BF0D6E">
          <w:rPr>
            <w:rFonts w:ascii="IRANSans" w:hAnsi="IRANSans" w:cs="IRANSans"/>
            <w:lang w:bidi="fa-IR"/>
          </w:rPr>
          <w:delInstrText xml:space="preserve"> HYPERLINK "https://it-solutions4you.com/manuals/vtiger7/pdfmaker/" </w:delInstrText>
        </w:r>
        <w:r w:rsidRPr="00C555D0" w:rsidDel="00BF0D6E">
          <w:rPr>
            <w:sz w:val="28"/>
          </w:rPr>
          <w:fldChar w:fldCharType="separate"/>
        </w:r>
        <w:r w:rsidRPr="00C555D0" w:rsidDel="00BF0D6E">
          <w:rPr>
            <w:rStyle w:val="Hyperlink"/>
            <w:rFonts w:ascii="IRANSans" w:hAnsi="IRANSans" w:cs="IRANSans"/>
            <w:lang w:bidi="fa-IR"/>
          </w:rPr>
          <w:delText>No</w:delText>
        </w:r>
        <w:r w:rsidRPr="00C555D0" w:rsidDel="00BF0D6E">
          <w:rPr>
            <w:rStyle w:val="Hyperlink"/>
            <w:rFonts w:ascii="IRANSans" w:hAnsi="IRANSans" w:cs="IRANSans"/>
            <w:lang w:bidi="fa-IR"/>
          </w:rPr>
          <w:fldChar w:fldCharType="end"/>
        </w:r>
        <w:r w:rsidRPr="00C555D0" w:rsidDel="00BF0D6E">
          <w:rPr>
            <w:sz w:val="28"/>
          </w:rPr>
          <w:fldChar w:fldCharType="begin"/>
        </w:r>
        <w:r w:rsidRPr="00C555D0" w:rsidDel="00BF0D6E">
          <w:rPr>
            <w:rFonts w:ascii="IRANSans" w:hAnsi="IRANSans" w:cs="IRANSans"/>
            <w:lang w:bidi="fa-IR"/>
          </w:rPr>
          <w:delInstrText xml:space="preserve"> HYPERLINK "https://it-solutions4you.com/manuals/vtiger7/pdfmaker/" \l "sugestedit_popup1" \o "Give suggestion" </w:delInstrText>
        </w:r>
        <w:r w:rsidRPr="00C555D0" w:rsidDel="00BF0D6E">
          <w:rPr>
            <w:sz w:val="28"/>
          </w:rPr>
          <w:fldChar w:fldCharType="separate"/>
        </w:r>
        <w:r w:rsidRPr="00C555D0" w:rsidDel="00BF0D6E">
          <w:rPr>
            <w:rStyle w:val="Hyperlink"/>
            <w:rFonts w:ascii="IRANSans" w:hAnsi="IRANSans" w:cs="IRANSans"/>
            <w:lang w:bidi="fa-IR"/>
          </w:rPr>
          <w:delText>Suggest edit</w:delText>
        </w:r>
        <w:r w:rsidRPr="00C555D0" w:rsidDel="00BF0D6E">
          <w:rPr>
            <w:rStyle w:val="Hyperlink"/>
            <w:rFonts w:ascii="IRANSans" w:hAnsi="IRANSans" w:cs="IRANSans"/>
            <w:lang w:bidi="fa-IR"/>
          </w:rPr>
          <w:fldChar w:fldCharType="end"/>
        </w:r>
      </w:del>
    </w:p>
    <w:p w14:paraId="5795A627" w14:textId="77777777" w:rsidR="00C555D0" w:rsidRPr="00C555D0" w:rsidRDefault="00C555D0" w:rsidP="00C555D0">
      <w:pPr>
        <w:bidi/>
        <w:spacing w:after="0"/>
        <w:rPr>
          <w:ins w:id="71" w:author="بهروز قاسمی" w:date="2020-09-30T13:02:00Z"/>
          <w:rFonts w:ascii="IRANSans" w:hAnsi="IRANSans" w:cs="IRANSans"/>
          <w:rtl/>
          <w:lang w:bidi="fa-IR"/>
        </w:rPr>
      </w:pPr>
    </w:p>
    <w:p w14:paraId="2313F884" w14:textId="538CED9E" w:rsidR="00C555D0" w:rsidRPr="00E114B3" w:rsidRDefault="009F0FC9" w:rsidP="009F0FC9">
      <w:pPr>
        <w:pStyle w:val="Heading2"/>
        <w:bidi/>
        <w:rPr>
          <w:color w:val="00B050"/>
          <w:lang w:bidi="fa-IR"/>
        </w:rPr>
      </w:pPr>
      <w:bookmarkStart w:id="72" w:name="_Toc52630378"/>
      <w:r w:rsidRPr="00E114B3">
        <w:rPr>
          <w:rFonts w:hint="cs"/>
          <w:color w:val="00B050"/>
          <w:rtl/>
          <w:lang w:bidi="fa-IR"/>
        </w:rPr>
        <w:t xml:space="preserve">تابع </w:t>
      </w:r>
      <w:del w:id="73" w:author="بهروز قاسمی" w:date="2020-09-30T13:02:00Z">
        <w:r w:rsidR="00C555D0" w:rsidRPr="00E114B3" w:rsidDel="00BF0D6E">
          <w:rPr>
            <w:color w:val="00B050"/>
            <w:lang w:bidi="fa-IR"/>
          </w:rPr>
          <w:delText>8.6.8.</w:delText>
        </w:r>
      </w:del>
      <w:r w:rsidR="00C555D0" w:rsidRPr="00E114B3">
        <w:rPr>
          <w:color w:val="00B050"/>
          <w:lang w:bidi="fa-IR"/>
        </w:rPr>
        <w:t>its4you_isnull</w:t>
      </w:r>
      <w:bookmarkEnd w:id="72"/>
      <w:r w:rsidR="00C555D0" w:rsidRPr="00E114B3">
        <w:rPr>
          <w:color w:val="00B050"/>
          <w:lang w:bidi="fa-IR"/>
        </w:rPr>
        <w:t> </w:t>
      </w:r>
    </w:p>
    <w:p w14:paraId="5031AB55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74" w:author="بهروز قاسمی" w:date="2020-09-30T13:05:00Z">
            <w:rPr>
              <w:rFonts w:cs="IRANSans"/>
            </w:rPr>
          </w:rPrChange>
        </w:rPr>
      </w:pPr>
      <w:bookmarkStart w:id="75" w:name="_Toc52630379"/>
      <w:r w:rsidRPr="00C555D0">
        <w:rPr>
          <w:rFonts w:cs="IRANSans"/>
          <w:lang w:bidi="fa-IR"/>
          <w:rPrChange w:id="76" w:author="بهروز قاسمی" w:date="2020-09-30T13:05:00Z">
            <w:rPr>
              <w:rFonts w:cs="IRANSans"/>
            </w:rPr>
          </w:rPrChange>
        </w:rPr>
        <w:t>Syntax</w:t>
      </w:r>
      <w:bookmarkEnd w:id="75"/>
    </w:p>
    <w:p w14:paraId="1C86AB61" w14:textId="77777777" w:rsidR="00C555D0" w:rsidRPr="003C63A3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  <w:pPrChange w:id="77" w:author="بهروز قاسمی" w:date="2020-09-30T13:05:00Z">
          <w:pPr>
            <w:bidi/>
            <w:spacing w:after="0"/>
          </w:pPr>
        </w:pPrChange>
      </w:pPr>
      <w:r w:rsidRPr="003C63A3">
        <w:rPr>
          <w:rFonts w:ascii="IRANSans" w:hAnsi="IRANSans" w:cs="IRANSans"/>
          <w:sz w:val="20"/>
          <w:szCs w:val="20"/>
          <w:lang w:bidi="fa-IR"/>
        </w:rPr>
        <w:t>[CUSTOMFUNCTION|its4you_isnull|param1|whatToReturn1|whatToReturn2|CUSTOMFUNCTION]</w:t>
      </w:r>
    </w:p>
    <w:p w14:paraId="7569775C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78" w:author="بهروز قاسمی" w:date="2020-09-30T13:05:00Z">
            <w:rPr>
              <w:rFonts w:cs="IRANSans"/>
            </w:rPr>
          </w:rPrChange>
        </w:rPr>
      </w:pPr>
      <w:bookmarkStart w:id="79" w:name="_Toc52630380"/>
      <w:r w:rsidRPr="00C555D0">
        <w:rPr>
          <w:rFonts w:cs="IRANSans"/>
          <w:rtl/>
          <w:lang w:bidi="fa-IR"/>
          <w:rPrChange w:id="80" w:author="بهروز قاسمی" w:date="2020-09-30T13:05:00Z">
            <w:rPr>
              <w:rFonts w:cs="IRANSans"/>
              <w:rtl/>
            </w:rPr>
          </w:rPrChange>
        </w:rPr>
        <w:t>توض</w:t>
      </w:r>
      <w:r w:rsidRPr="00C555D0">
        <w:rPr>
          <w:rFonts w:cs="IRANSans" w:hint="cs"/>
          <w:rtl/>
          <w:lang w:bidi="fa-IR"/>
          <w:rPrChange w:id="81" w:author="بهروز قاسمی" w:date="2020-09-30T13:05:00Z">
            <w:rPr>
              <w:rFonts w:cs="IRANSans" w:hint="cs"/>
              <w:rtl/>
            </w:rPr>
          </w:rPrChange>
        </w:rPr>
        <w:t>ی</w:t>
      </w:r>
      <w:r w:rsidRPr="00C555D0">
        <w:rPr>
          <w:rFonts w:cs="IRANSans" w:hint="eastAsia"/>
          <w:rtl/>
          <w:lang w:bidi="fa-IR"/>
          <w:rPrChange w:id="82" w:author="بهروز قاسمی" w:date="2020-09-30T13:05:00Z">
            <w:rPr>
              <w:rFonts w:cs="IRANSans" w:hint="eastAsia"/>
              <w:rtl/>
            </w:rPr>
          </w:rPrChange>
        </w:rPr>
        <w:t>حات</w:t>
      </w:r>
      <w:bookmarkEnd w:id="79"/>
    </w:p>
    <w:p w14:paraId="6A14FD6E" w14:textId="294AD2C2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</w:t>
      </w:r>
      <w:del w:id="83" w:author="بهروز قاسمی" w:date="2020-09-30T13:05:00Z">
        <w:r w:rsidRPr="00C555D0" w:rsidDel="00BF0D6E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r w:rsidRPr="00C555D0">
        <w:rPr>
          <w:rFonts w:ascii="IRANSans" w:hAnsi="IRANSans" w:cs="IRANSans"/>
          <w:rtl/>
          <w:lang w:bidi="fa-IR"/>
        </w:rPr>
        <w:t>تابع شرط</w:t>
      </w:r>
      <w:del w:id="84" w:author="بهروز قاسمی" w:date="2020-09-30T13:06:00Z">
        <w:r w:rsidRPr="00C555D0" w:rsidDel="002B1128">
          <w:rPr>
            <w:rFonts w:ascii="IRANSans" w:hAnsi="IRANSans" w:cs="IRANSans"/>
            <w:rtl/>
            <w:lang w:bidi="fa-IR"/>
          </w:rPr>
          <w:delText>ی</w:delText>
        </w:r>
      </w:del>
      <w:r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if-else</w:t>
      </w:r>
      <w:r w:rsidRPr="00C555D0">
        <w:rPr>
          <w:rFonts w:ascii="IRANSans" w:hAnsi="IRANSans" w:cs="IRANSans"/>
          <w:rtl/>
          <w:lang w:bidi="fa-IR"/>
        </w:rPr>
        <w:t xml:space="preserve"> را بر اساس پارامترهای داده‌شده اجرا می‌کند.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its4you_isnull</w:t>
      </w:r>
      <w:r w:rsidR="00E4212D">
        <w:rPr>
          <w:rFonts w:ascii="IRANSans" w:hAnsi="IRANSans" w:cs="IRANSans"/>
          <w:rtl/>
          <w:lang w:bidi="fa-IR"/>
        </w:rPr>
        <w:t xml:space="preserve"> شب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ه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its4you_if</w:t>
      </w:r>
      <w:r w:rsidRPr="00C555D0">
        <w:rPr>
          <w:rFonts w:ascii="IRANSans" w:hAnsi="IRANSans" w:cs="IRANSans"/>
          <w:rtl/>
          <w:lang w:bidi="fa-IR"/>
        </w:rPr>
        <w:t xml:space="preserve"> است اما برای زمانی است که </w:t>
      </w:r>
      <w:r w:rsidRPr="00C555D0">
        <w:rPr>
          <w:rFonts w:ascii="IRANSans" w:hAnsi="IRANSans" w:cs="IRANSans"/>
          <w:lang w:bidi="fa-IR"/>
        </w:rPr>
        <w:t>param1</w:t>
      </w:r>
      <w:r w:rsidRPr="00C555D0">
        <w:rPr>
          <w:rFonts w:ascii="IRANSans" w:hAnsi="IRANSans" w:cs="IRANSans"/>
          <w:rtl/>
          <w:lang w:bidi="fa-IR"/>
        </w:rPr>
        <w:t>،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NULL</w:t>
      </w:r>
      <w:r w:rsidRPr="00C555D0">
        <w:rPr>
          <w:rFonts w:ascii="IRANSans" w:hAnsi="IRANSans" w:cs="IRANSans"/>
          <w:rtl/>
          <w:lang w:bidi="fa-IR"/>
        </w:rPr>
        <w:t xml:space="preserve"> یا 0 باشد.</w:t>
      </w:r>
    </w:p>
    <w:p w14:paraId="424B4C4A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85" w:author="بهروز قاسمی" w:date="2020-09-30T13:06:00Z">
            <w:rPr>
              <w:rFonts w:cs="IRANSans"/>
            </w:rPr>
          </w:rPrChange>
        </w:rPr>
      </w:pPr>
      <w:bookmarkStart w:id="86" w:name="_Toc52630381"/>
      <w:r w:rsidRPr="00C555D0">
        <w:rPr>
          <w:rFonts w:cs="IRANSans"/>
          <w:rtl/>
          <w:lang w:bidi="fa-IR"/>
          <w:rPrChange w:id="87" w:author="بهروز قاسمی" w:date="2020-09-30T13:06:00Z">
            <w:rPr>
              <w:rFonts w:cs="IRANSans"/>
              <w:rtl/>
            </w:rPr>
          </w:rPrChange>
        </w:rPr>
        <w:t>پارامترها</w:t>
      </w:r>
      <w:bookmarkEnd w:id="86"/>
    </w:p>
    <w:p w14:paraId="5DBA78DD" w14:textId="77777777" w:rsidR="00C555D0" w:rsidRPr="00C555D0" w:rsidDel="002B1128" w:rsidRDefault="00C555D0">
      <w:pPr>
        <w:pStyle w:val="ListParagraph"/>
        <w:numPr>
          <w:ilvl w:val="0"/>
          <w:numId w:val="52"/>
        </w:numPr>
        <w:bidi/>
        <w:spacing w:after="0" w:line="259" w:lineRule="auto"/>
        <w:rPr>
          <w:del w:id="88" w:author="بهروز قاسمی" w:date="2020-09-30T13:06:00Z"/>
          <w:rFonts w:ascii="IRANSans" w:hAnsi="IRANSans" w:cs="IRANSans"/>
          <w:lang w:bidi="fa-IR"/>
          <w:rPrChange w:id="89" w:author="بهروز قاسمی" w:date="2020-09-30T13:06:00Z">
            <w:rPr>
              <w:del w:id="90" w:author="بهروز قاسمی" w:date="2020-09-30T13:06:00Z"/>
            </w:rPr>
          </w:rPrChange>
        </w:rPr>
        <w:pPrChange w:id="91" w:author="بهروز قاسمی" w:date="2020-09-30T13:06:00Z">
          <w:pPr>
            <w:bidi/>
            <w:spacing w:after="0"/>
          </w:pPr>
        </w:pPrChange>
      </w:pPr>
      <w:r w:rsidRPr="003C63A3">
        <w:rPr>
          <w:rFonts w:ascii="IRANSans" w:hAnsi="IRANSans" w:cs="IRANSans"/>
          <w:b/>
          <w:bCs/>
          <w:lang w:bidi="fa-IR"/>
          <w:rPrChange w:id="92" w:author="بهروز قاسمی" w:date="2020-09-30T13:06:00Z">
            <w:rPr/>
          </w:rPrChange>
        </w:rPr>
        <w:t>param1</w:t>
      </w:r>
      <w:ins w:id="93" w:author="بهروز قاسمی" w:date="2020-09-30T13:06:00Z">
        <w:r w:rsidRPr="00C555D0">
          <w:rPr>
            <w:rFonts w:ascii="IRANSans" w:hAnsi="IRANSans" w:cs="IRANSans"/>
            <w:rtl/>
            <w:lang w:bidi="fa-IR"/>
          </w:rPr>
          <w:t xml:space="preserve">: </w:t>
        </w:r>
      </w:ins>
    </w:p>
    <w:p w14:paraId="55BBA926" w14:textId="36841D4A" w:rsidR="00C555D0" w:rsidRPr="00C555D0" w:rsidRDefault="00C555D0">
      <w:pPr>
        <w:pStyle w:val="ListParagraph"/>
        <w:numPr>
          <w:ilvl w:val="0"/>
          <w:numId w:val="52"/>
        </w:numPr>
        <w:bidi/>
        <w:spacing w:after="0" w:line="259" w:lineRule="auto"/>
        <w:rPr>
          <w:rFonts w:ascii="IRANSans" w:hAnsi="IRANSans" w:cs="IRANSans"/>
          <w:rtl/>
          <w:lang w:bidi="fa-IR"/>
        </w:rPr>
        <w:pPrChange w:id="94" w:author="بهروز قاسمی" w:date="2020-09-30T13:06:00Z">
          <w:pPr>
            <w:bidi/>
            <w:spacing w:after="0"/>
          </w:pPr>
        </w:pPrChange>
      </w:pPr>
      <w:r w:rsidRPr="00C555D0">
        <w:rPr>
          <w:rFonts w:ascii="IRANSans" w:hAnsi="IRANSans" w:cs="IRANSans"/>
          <w:rtl/>
          <w:lang w:bidi="fa-IR"/>
        </w:rPr>
        <w:t xml:space="preserve">اولین پارامتر مقایسه اگر </w:t>
      </w:r>
      <w:r w:rsidRPr="00C555D0">
        <w:rPr>
          <w:rFonts w:ascii="IRANSans" w:hAnsi="IRANSans" w:cs="IRANSans"/>
          <w:lang w:bidi="fa-IR"/>
        </w:rPr>
        <w:t>NULL</w:t>
      </w:r>
      <w:r w:rsidRPr="00C555D0">
        <w:rPr>
          <w:rFonts w:ascii="IRANSans" w:hAnsi="IRANSans" w:cs="IRANSans"/>
          <w:rtl/>
          <w:lang w:bidi="fa-IR"/>
        </w:rPr>
        <w:t xml:space="preserve"> یا 0 باشد</w:t>
      </w:r>
    </w:p>
    <w:p w14:paraId="1B55021B" w14:textId="77777777" w:rsidR="00C555D0" w:rsidRPr="00C555D0" w:rsidDel="002B1128" w:rsidRDefault="00C555D0">
      <w:pPr>
        <w:pStyle w:val="ListParagraph"/>
        <w:numPr>
          <w:ilvl w:val="0"/>
          <w:numId w:val="52"/>
        </w:numPr>
        <w:bidi/>
        <w:spacing w:after="0" w:line="259" w:lineRule="auto"/>
        <w:rPr>
          <w:del w:id="95" w:author="بهروز قاسمی" w:date="2020-09-30T13:06:00Z"/>
          <w:rFonts w:ascii="IRANSans" w:hAnsi="IRANSans" w:cs="IRANSans"/>
          <w:lang w:bidi="fa-IR"/>
          <w:rPrChange w:id="96" w:author="بهروز قاسمی" w:date="2020-09-30T13:06:00Z">
            <w:rPr>
              <w:del w:id="97" w:author="بهروز قاسمی" w:date="2020-09-30T13:06:00Z"/>
            </w:rPr>
          </w:rPrChange>
        </w:rPr>
        <w:pPrChange w:id="98" w:author="بهروز قاسمی" w:date="2020-09-30T13:06:00Z">
          <w:pPr>
            <w:bidi/>
            <w:spacing w:after="0"/>
          </w:pPr>
        </w:pPrChange>
      </w:pPr>
      <w:r w:rsidRPr="003C63A3">
        <w:rPr>
          <w:rFonts w:ascii="IRANSans" w:hAnsi="IRANSans" w:cs="IRANSans"/>
          <w:b/>
          <w:bCs/>
          <w:lang w:bidi="fa-IR"/>
          <w:rPrChange w:id="99" w:author="بهروز قاسمی" w:date="2020-09-30T13:06:00Z">
            <w:rPr/>
          </w:rPrChange>
        </w:rPr>
        <w:t>whatToReturn1</w:t>
      </w:r>
      <w:ins w:id="100" w:author="بهروز قاسمی" w:date="2020-09-30T13:06:00Z">
        <w:r w:rsidRPr="00C555D0">
          <w:rPr>
            <w:rFonts w:ascii="IRANSans" w:hAnsi="IRANSans" w:cs="IRANSans"/>
            <w:rtl/>
            <w:lang w:bidi="fa-IR"/>
          </w:rPr>
          <w:t xml:space="preserve">: </w:t>
        </w:r>
      </w:ins>
    </w:p>
    <w:p w14:paraId="273E7D7B" w14:textId="7B4DD7FD" w:rsidR="00C555D0" w:rsidRPr="00C555D0" w:rsidRDefault="00C555D0">
      <w:pPr>
        <w:pStyle w:val="ListParagraph"/>
        <w:numPr>
          <w:ilvl w:val="0"/>
          <w:numId w:val="52"/>
        </w:numPr>
        <w:bidi/>
        <w:spacing w:after="0" w:line="259" w:lineRule="auto"/>
        <w:rPr>
          <w:rFonts w:ascii="IRANSans" w:hAnsi="IRANSans" w:cs="IRANSans"/>
          <w:lang w:bidi="fa-IR"/>
        </w:rPr>
        <w:pPrChange w:id="101" w:author="بهروز قاسمی" w:date="2020-09-30T13:06:00Z">
          <w:pPr>
            <w:bidi/>
            <w:spacing w:after="0"/>
          </w:pPr>
        </w:pPrChange>
      </w:pPr>
      <w:r w:rsidRPr="00C555D0">
        <w:rPr>
          <w:rFonts w:ascii="IRANSans" w:hAnsi="IRANSans" w:cs="IRANSans"/>
          <w:rtl/>
          <w:lang w:bidi="fa-IR"/>
        </w:rPr>
        <w:t>متغیر به‌دست‌آمده هنگامی‌که مقایسه درست است</w:t>
      </w:r>
      <w:r w:rsidRPr="00C555D0">
        <w:rPr>
          <w:rFonts w:ascii="IRANSans" w:hAnsi="IRANSans" w:cs="IRANSans"/>
          <w:lang w:bidi="fa-IR"/>
        </w:rPr>
        <w:t xml:space="preserve"> (param1= NULL or 0</w:t>
      </w:r>
      <w:r w:rsidR="00E4212D">
        <w:rPr>
          <w:rFonts w:ascii="IRANSans" w:hAnsi="IRANSans" w:cs="IRANSans"/>
          <w:lang w:bidi="fa-IR"/>
        </w:rPr>
        <w:t>)</w:t>
      </w:r>
    </w:p>
    <w:p w14:paraId="2360AFF4" w14:textId="77777777" w:rsidR="00C555D0" w:rsidRPr="00C555D0" w:rsidDel="002B1128" w:rsidRDefault="00C555D0">
      <w:pPr>
        <w:pStyle w:val="ListParagraph"/>
        <w:numPr>
          <w:ilvl w:val="0"/>
          <w:numId w:val="52"/>
        </w:numPr>
        <w:bidi/>
        <w:spacing w:after="0" w:line="259" w:lineRule="auto"/>
        <w:rPr>
          <w:del w:id="102" w:author="بهروز قاسمی" w:date="2020-09-30T13:06:00Z"/>
          <w:rFonts w:ascii="IRANSans" w:hAnsi="IRANSans" w:cs="IRANSans"/>
          <w:lang w:bidi="fa-IR"/>
          <w:rPrChange w:id="103" w:author="بهروز قاسمی" w:date="2020-09-30T13:06:00Z">
            <w:rPr>
              <w:del w:id="104" w:author="بهروز قاسمی" w:date="2020-09-30T13:06:00Z"/>
            </w:rPr>
          </w:rPrChange>
        </w:rPr>
        <w:pPrChange w:id="105" w:author="بهروز قاسمی" w:date="2020-09-30T13:06:00Z">
          <w:pPr>
            <w:bidi/>
            <w:spacing w:after="0"/>
          </w:pPr>
        </w:pPrChange>
      </w:pPr>
      <w:r w:rsidRPr="003C63A3">
        <w:rPr>
          <w:rFonts w:ascii="IRANSans" w:hAnsi="IRANSans" w:cs="IRANSans"/>
          <w:b/>
          <w:bCs/>
          <w:lang w:bidi="fa-IR"/>
          <w:rPrChange w:id="106" w:author="بهروز قاسمی" w:date="2020-09-30T13:06:00Z">
            <w:rPr/>
          </w:rPrChange>
        </w:rPr>
        <w:t>whatToReturn2</w:t>
      </w:r>
      <w:ins w:id="107" w:author="بهروز قاسمی" w:date="2020-09-30T13:06:00Z">
        <w:r w:rsidRPr="00C555D0">
          <w:rPr>
            <w:rFonts w:ascii="IRANSans" w:hAnsi="IRANSans" w:cs="IRANSans"/>
            <w:rtl/>
            <w:lang w:bidi="fa-IR"/>
          </w:rPr>
          <w:t xml:space="preserve">: </w:t>
        </w:r>
      </w:ins>
    </w:p>
    <w:p w14:paraId="4F4AD611" w14:textId="7463EF75" w:rsidR="00C555D0" w:rsidRPr="00C555D0" w:rsidRDefault="00C555D0">
      <w:pPr>
        <w:pStyle w:val="ListParagraph"/>
        <w:numPr>
          <w:ilvl w:val="0"/>
          <w:numId w:val="52"/>
        </w:numPr>
        <w:bidi/>
        <w:spacing w:after="0" w:line="259" w:lineRule="auto"/>
        <w:rPr>
          <w:rFonts w:ascii="IRANSans" w:hAnsi="IRANSans" w:cs="IRANSans"/>
          <w:lang w:bidi="fa-IR"/>
        </w:rPr>
        <w:pPrChange w:id="108" w:author="بهروز قاسمی" w:date="2020-09-30T13:07:00Z">
          <w:pPr>
            <w:bidi/>
            <w:spacing w:after="0"/>
          </w:pPr>
        </w:pPrChange>
      </w:pPr>
      <w:r w:rsidRPr="00C555D0">
        <w:rPr>
          <w:rFonts w:ascii="IRANSans" w:hAnsi="IRANSans" w:cs="IRANSans"/>
          <w:rtl/>
          <w:lang w:bidi="fa-IR"/>
        </w:rPr>
        <w:t xml:space="preserve">متغیر </w:t>
      </w:r>
      <w:r w:rsidR="00C326F6">
        <w:rPr>
          <w:rFonts w:ascii="IRANSans" w:hAnsi="IRANSans" w:cs="IRANSans"/>
          <w:rtl/>
          <w:lang w:bidi="fa-IR"/>
        </w:rPr>
        <w:t>به‌دست‌آمده</w:t>
      </w:r>
      <w:r w:rsidRPr="00C555D0">
        <w:rPr>
          <w:rFonts w:ascii="IRANSans" w:hAnsi="IRANSans" w:cs="IRANSans"/>
          <w:rtl/>
          <w:lang w:bidi="fa-IR"/>
        </w:rPr>
        <w:t xml:space="preserve"> هنگامی‌که مقایسه درست نیست.</w:t>
      </w:r>
      <w:r w:rsidRPr="00C555D0">
        <w:rPr>
          <w:rFonts w:ascii="IRANSans" w:hAnsi="IRANSans" w:cs="IRANSans"/>
          <w:lang w:bidi="fa-IR"/>
        </w:rPr>
        <w:t> (param1!= NULL or 0)</w:t>
      </w:r>
    </w:p>
    <w:p w14:paraId="05032D62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109" w:author="بهروز قاسمی" w:date="2020-09-30T13:07:00Z">
            <w:rPr>
              <w:rFonts w:cs="IRANSans"/>
            </w:rPr>
          </w:rPrChange>
        </w:rPr>
      </w:pPr>
      <w:bookmarkStart w:id="110" w:name="_Toc52630382"/>
      <w:r w:rsidRPr="00C555D0">
        <w:rPr>
          <w:rFonts w:cs="IRANSans"/>
          <w:rtl/>
          <w:lang w:bidi="fa-IR"/>
          <w:rPrChange w:id="111" w:author="بهروز قاسمی" w:date="2020-09-30T13:07:00Z">
            <w:rPr>
              <w:rFonts w:cs="IRANSans"/>
              <w:rtl/>
            </w:rPr>
          </w:rPrChange>
        </w:rPr>
        <w:t>کارب</w:t>
      </w:r>
      <w:r w:rsidRPr="00C555D0">
        <w:rPr>
          <w:rFonts w:cs="IRANSans"/>
          <w:rtl/>
          <w:lang w:bidi="fa-IR"/>
        </w:rPr>
        <w:t>رد</w:t>
      </w:r>
      <w:bookmarkEnd w:id="110"/>
    </w:p>
    <w:p w14:paraId="65F0CEF5" w14:textId="2C68B1FF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نشان دادن پیام </w:t>
      </w:r>
      <w:r w:rsidR="00E4212D">
        <w:rPr>
          <w:rFonts w:ascii="IRANSans" w:hAnsi="IRANSans" w:cs="IRANSans"/>
          <w:rtl/>
          <w:lang w:bidi="fa-IR"/>
        </w:rPr>
        <w:t>«</w:t>
      </w:r>
      <w:r w:rsidR="00C326F6">
        <w:rPr>
          <w:rFonts w:ascii="IRANSans" w:hAnsi="IRANSans" w:cs="IRANSans"/>
          <w:rtl/>
          <w:lang w:bidi="fa-IR"/>
        </w:rPr>
        <w:t>متأسفم</w:t>
      </w:r>
      <w:r w:rsidR="00E4212D">
        <w:rPr>
          <w:rFonts w:ascii="IRANSans" w:hAnsi="IRANSans" w:cs="IRANSans"/>
          <w:rtl/>
          <w:lang w:bidi="fa-IR"/>
        </w:rPr>
        <w:t>»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C326F6">
        <w:rPr>
          <w:rFonts w:ascii="IRANSans" w:hAnsi="IRANSans" w:cs="IRANSans"/>
          <w:rtl/>
          <w:lang w:bidi="fa-IR"/>
        </w:rPr>
        <w:t>هنگام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که</w:t>
      </w:r>
      <w:r w:rsidRPr="00C555D0">
        <w:rPr>
          <w:rFonts w:ascii="IRANSans" w:hAnsi="IRANSans" w:cs="IRANSans"/>
          <w:rtl/>
          <w:lang w:bidi="fa-IR"/>
        </w:rPr>
        <w:t xml:space="preserve"> تخفیف بیشتر از 0 است و نشان دادن پیام </w:t>
      </w:r>
      <w:r w:rsidR="00E4212D">
        <w:rPr>
          <w:rFonts w:ascii="IRANSans" w:hAnsi="IRANSans" w:cs="IRANSans"/>
          <w:rtl/>
          <w:lang w:bidi="fa-IR"/>
        </w:rPr>
        <w:t>«</w:t>
      </w:r>
      <w:r w:rsidRPr="00C555D0">
        <w:rPr>
          <w:rFonts w:ascii="IRANSans" w:hAnsi="IRANSans" w:cs="IRANSans"/>
          <w:rtl/>
          <w:lang w:bidi="fa-IR"/>
        </w:rPr>
        <w:t>اطلاعات</w:t>
      </w:r>
      <w:r w:rsidR="00E4212D">
        <w:rPr>
          <w:rFonts w:ascii="IRANSans" w:hAnsi="IRANSans" w:cs="IRANSans"/>
          <w:rtl/>
          <w:lang w:bidi="fa-IR"/>
        </w:rPr>
        <w:t>»</w:t>
      </w:r>
      <w:r w:rsidRPr="00C555D0">
        <w:rPr>
          <w:rFonts w:ascii="IRANSans" w:hAnsi="IRANSans" w:cs="IRANSans"/>
          <w:rtl/>
          <w:lang w:bidi="fa-IR"/>
        </w:rPr>
        <w:t xml:space="preserve"> اگر تخفیفی وجود دارد.</w:t>
      </w:r>
    </w:p>
    <w:p w14:paraId="5EEF3906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ابتدا باید الگو را در </w:t>
      </w:r>
      <w:del w:id="112" w:author="بهروز قاسمی" w:date="2020-09-30T13:09:00Z">
        <w:r w:rsidRPr="00C555D0" w:rsidDel="00F41DD7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113" w:author="بهروز قاسمی" w:date="2020-09-30T13:10:00Z">
        <w:r w:rsidRPr="00C555D0">
          <w:rPr>
            <w:rFonts w:ascii="IRANSans" w:hAnsi="IRANSans" w:cs="IRANSans"/>
            <w:rtl/>
            <w:lang w:bidi="fa-IR"/>
          </w:rPr>
          <w:t>تابع</w:t>
        </w:r>
      </w:ins>
      <w:ins w:id="114" w:author="بهروز قاسمی" w:date="2020-09-30T13:09:00Z">
        <w:r w:rsidRPr="00C555D0">
          <w:rPr>
            <w:rFonts w:ascii="IRANSans" w:hAnsi="IRANSans" w:cs="IRANSans"/>
            <w:rtl/>
            <w:lang w:bidi="fa-IR"/>
          </w:rPr>
          <w:t xml:space="preserve"> </w:t>
        </w:r>
      </w:ins>
      <w:r w:rsidRPr="00C555D0">
        <w:rPr>
          <w:rFonts w:ascii="IRANSans" w:hAnsi="IRANSans" w:cs="IRANSans"/>
          <w:rtl/>
          <w:lang w:bidi="fa-IR"/>
        </w:rPr>
        <w:t>وارد کنید:</w:t>
      </w:r>
    </w:p>
    <w:p w14:paraId="1A6B7B17" w14:textId="77777777" w:rsidR="00C555D0" w:rsidRPr="003C63A3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  <w:pPrChange w:id="115" w:author="بهروز قاسمی" w:date="2020-09-30T13:08:00Z">
          <w:pPr>
            <w:bidi/>
            <w:spacing w:after="0"/>
          </w:pPr>
        </w:pPrChange>
      </w:pPr>
      <w:del w:id="116" w:author="بهروز قاسمی" w:date="2020-09-30T13:08:00Z">
        <w:r w:rsidRPr="003C63A3" w:rsidDel="005F781D">
          <w:rPr>
            <w:rFonts w:ascii="IRANSans" w:hAnsi="IRANSans" w:cs="IRANSans"/>
            <w:sz w:val="20"/>
            <w:szCs w:val="20"/>
            <w:lang w:bidi="fa-IR"/>
          </w:rPr>
          <w:br/>
        </w:r>
      </w:del>
      <w:r w:rsidRPr="003C63A3">
        <w:rPr>
          <w:rFonts w:ascii="IRANSans" w:hAnsi="IRANSans" w:cs="IRANSans"/>
          <w:sz w:val="20"/>
          <w:szCs w:val="20"/>
          <w:lang w:bidi="fa-IR"/>
        </w:rPr>
        <w:t>[CUSTOMFUNCTION|its4you_ifnull|param1|whatToReturn1|whatToReturn2|CUSTOMFUNCTION]</w:t>
      </w:r>
    </w:p>
    <w:p w14:paraId="285DE804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حالا این موارد را جایگزین کنید:</w:t>
      </w:r>
    </w:p>
    <w:p w14:paraId="359A9FF2" w14:textId="3274E405" w:rsidR="00C555D0" w:rsidRPr="00C555D0" w:rsidRDefault="00C555D0">
      <w:pPr>
        <w:pStyle w:val="ListParagraph"/>
        <w:numPr>
          <w:ilvl w:val="0"/>
          <w:numId w:val="53"/>
        </w:numPr>
        <w:bidi/>
        <w:spacing w:after="0" w:line="259" w:lineRule="auto"/>
        <w:rPr>
          <w:rFonts w:ascii="IRANSans" w:hAnsi="IRANSans" w:cs="IRANSans"/>
          <w:lang w:bidi="fa-IR"/>
          <w:rPrChange w:id="117" w:author="بهروز قاسمی" w:date="2020-09-30T13:09:00Z">
            <w:rPr/>
          </w:rPrChange>
        </w:rPr>
        <w:pPrChange w:id="118" w:author="بهروز قاسمی" w:date="2020-09-30T13:09:00Z">
          <w:pPr>
            <w:bidi/>
            <w:spacing w:after="0"/>
          </w:pPr>
        </w:pPrChange>
      </w:pPr>
      <w:r w:rsidRPr="003C63A3">
        <w:rPr>
          <w:rFonts w:ascii="IRANSans" w:hAnsi="IRANSans" w:cs="IRANSans"/>
          <w:b/>
          <w:bCs/>
          <w:lang w:bidi="fa-IR"/>
          <w:rPrChange w:id="119" w:author="بهروز قاسمی" w:date="2020-09-30T13:09:00Z">
            <w:rPr/>
          </w:rPrChange>
        </w:rPr>
        <w:t>param1</w:t>
      </w:r>
      <w:r w:rsidR="00E4212D">
        <w:rPr>
          <w:rFonts w:ascii="IRANSans" w:hAnsi="IRANSans" w:cs="IRANSans"/>
          <w:lang w:bidi="fa-IR"/>
        </w:rPr>
        <w:t xml:space="preserve"> </w:t>
      </w:r>
      <w:r w:rsidR="003C63A3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  <w:rPrChange w:id="120" w:author="بهروز قاسمی" w:date="2020-09-30T13:09:00Z">
            <w:rPr>
              <w:rtl/>
            </w:rPr>
          </w:rPrChange>
        </w:rPr>
        <w:t>با</w:t>
      </w:r>
      <w:r w:rsidRPr="00C555D0">
        <w:rPr>
          <w:rFonts w:ascii="IRANSans" w:hAnsi="IRANSans" w:cs="IRANSans"/>
          <w:lang w:bidi="fa-IR"/>
          <w:rPrChange w:id="121" w:author="بهروز قاسمی" w:date="2020-09-30T13:09:00Z">
            <w:rPr/>
          </w:rPrChange>
        </w:rPr>
        <w:t>$TOTALDISCOUNT$</w:t>
      </w:r>
    </w:p>
    <w:p w14:paraId="07F6CD20" w14:textId="77777777" w:rsidR="00C555D0" w:rsidRPr="00C555D0" w:rsidRDefault="00C555D0">
      <w:pPr>
        <w:pStyle w:val="ListParagraph"/>
        <w:numPr>
          <w:ilvl w:val="0"/>
          <w:numId w:val="53"/>
        </w:numPr>
        <w:bidi/>
        <w:spacing w:after="0" w:line="259" w:lineRule="auto"/>
        <w:rPr>
          <w:rFonts w:ascii="IRANSans" w:hAnsi="IRANSans" w:cs="IRANSans"/>
          <w:rtl/>
          <w:lang w:bidi="fa-IR"/>
          <w:rPrChange w:id="122" w:author="بهروز قاسمی" w:date="2020-09-30T13:09:00Z">
            <w:rPr>
              <w:rtl/>
            </w:rPr>
          </w:rPrChange>
        </w:rPr>
        <w:pPrChange w:id="123" w:author="بهروز قاسمی" w:date="2020-09-30T13:09:00Z">
          <w:pPr>
            <w:bidi/>
            <w:spacing w:after="0"/>
          </w:pPr>
        </w:pPrChange>
      </w:pPr>
      <w:r w:rsidRPr="003C63A3">
        <w:rPr>
          <w:rFonts w:ascii="IRANSans" w:hAnsi="IRANSans" w:cs="IRANSans"/>
          <w:b/>
          <w:bCs/>
          <w:lang w:bidi="fa-IR"/>
          <w:rPrChange w:id="124" w:author="بهروز قاسمی" w:date="2020-09-30T13:09:00Z">
            <w:rPr/>
          </w:rPrChange>
        </w:rPr>
        <w:t>whatToReturn1</w:t>
      </w:r>
      <w:r w:rsidRPr="00C555D0">
        <w:rPr>
          <w:rFonts w:ascii="IRANSans" w:hAnsi="IRANSans" w:cs="IRANSans"/>
          <w:rtl/>
          <w:lang w:bidi="fa-IR"/>
          <w:rPrChange w:id="125" w:author="بهروز قاسمی" w:date="2020-09-30T13:09:00Z">
            <w:rPr>
              <w:rtl/>
            </w:rPr>
          </w:rPrChange>
        </w:rPr>
        <w:t xml:space="preserve"> با امروز ه</w:t>
      </w:r>
      <w:r w:rsidRPr="00C555D0">
        <w:rPr>
          <w:rFonts w:ascii="IRANSans" w:hAnsi="IRANSans" w:cs="IRANSans" w:hint="cs"/>
          <w:rtl/>
          <w:lang w:bidi="fa-IR"/>
          <w:rPrChange w:id="126" w:author="بهروز قاسمی" w:date="2020-09-30T13:09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 w:hint="eastAsia"/>
          <w:rtl/>
          <w:lang w:bidi="fa-IR"/>
          <w:rPrChange w:id="127" w:author="بهروز قاسمی" w:date="2020-09-30T13:09:00Z">
            <w:rPr>
              <w:rFonts w:hint="eastAsia"/>
              <w:rtl/>
            </w:rPr>
          </w:rPrChange>
        </w:rPr>
        <w:t>چ</w:t>
      </w:r>
      <w:r w:rsidRPr="00C555D0">
        <w:rPr>
          <w:rFonts w:ascii="IRANSans" w:hAnsi="IRANSans" w:cs="IRANSans"/>
          <w:rtl/>
          <w:lang w:bidi="fa-IR"/>
          <w:rPrChange w:id="128" w:author="بهروز قاسمی" w:date="2020-09-30T13:09:00Z">
            <w:rPr>
              <w:rtl/>
            </w:rPr>
          </w:rPrChange>
        </w:rPr>
        <w:t xml:space="preserve"> تخف</w:t>
      </w:r>
      <w:r w:rsidRPr="00C555D0">
        <w:rPr>
          <w:rFonts w:ascii="IRANSans" w:hAnsi="IRANSans" w:cs="IRANSans" w:hint="cs"/>
          <w:rtl/>
          <w:lang w:bidi="fa-IR"/>
          <w:rPrChange w:id="129" w:author="بهروز قاسمی" w:date="2020-09-30T13:09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 w:hint="eastAsia"/>
          <w:rtl/>
          <w:lang w:bidi="fa-IR"/>
          <w:rPrChange w:id="130" w:author="بهروز قاسمی" w:date="2020-09-30T13:09:00Z">
            <w:rPr>
              <w:rFonts w:hint="eastAsia"/>
              <w:rtl/>
            </w:rPr>
          </w:rPrChange>
        </w:rPr>
        <w:t>ف</w:t>
      </w:r>
      <w:r w:rsidRPr="00C555D0">
        <w:rPr>
          <w:rFonts w:ascii="IRANSans" w:hAnsi="IRANSans" w:cs="IRANSans" w:hint="cs"/>
          <w:rtl/>
          <w:lang w:bidi="fa-IR"/>
          <w:rPrChange w:id="131" w:author="بهروز قاسمی" w:date="2020-09-30T13:09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/>
          <w:rtl/>
          <w:lang w:bidi="fa-IR"/>
          <w:rPrChange w:id="132" w:author="بهروز قاسمی" w:date="2020-09-30T13:09:00Z">
            <w:rPr>
              <w:rtl/>
            </w:rPr>
          </w:rPrChange>
        </w:rPr>
        <w:t xml:space="preserve"> در</w:t>
      </w:r>
      <w:r w:rsidRPr="00C555D0">
        <w:rPr>
          <w:rFonts w:ascii="IRANSans" w:hAnsi="IRANSans" w:cs="IRANSans" w:hint="cs"/>
          <w:rtl/>
          <w:lang w:bidi="fa-IR"/>
          <w:rPrChange w:id="133" w:author="بهروز قاسمی" w:date="2020-09-30T13:09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 w:hint="eastAsia"/>
          <w:rtl/>
          <w:lang w:bidi="fa-IR"/>
          <w:rPrChange w:id="134" w:author="بهروز قاسمی" w:date="2020-09-30T13:09:00Z">
            <w:rPr>
              <w:rFonts w:hint="eastAsia"/>
              <w:rtl/>
            </w:rPr>
          </w:rPrChange>
        </w:rPr>
        <w:t>افت</w:t>
      </w:r>
      <w:r w:rsidRPr="00C555D0">
        <w:rPr>
          <w:rFonts w:ascii="IRANSans" w:hAnsi="IRANSans" w:cs="IRANSans"/>
          <w:rtl/>
          <w:lang w:bidi="fa-IR"/>
          <w:rPrChange w:id="135" w:author="بهروز قاسمی" w:date="2020-09-30T13:09:00Z">
            <w:rPr>
              <w:rtl/>
            </w:rPr>
          </w:rPrChange>
        </w:rPr>
        <w:t xml:space="preserve"> نکرد</w:t>
      </w:r>
      <w:r w:rsidRPr="00C555D0">
        <w:rPr>
          <w:rFonts w:ascii="IRANSans" w:hAnsi="IRANSans" w:cs="IRANSans" w:hint="cs"/>
          <w:rtl/>
          <w:lang w:bidi="fa-IR"/>
          <w:rPrChange w:id="136" w:author="بهروز قاسمی" w:date="2020-09-30T13:09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 w:hint="eastAsia"/>
          <w:rtl/>
          <w:lang w:bidi="fa-IR"/>
          <w:rPrChange w:id="137" w:author="بهروز قاسمی" w:date="2020-09-30T13:09:00Z">
            <w:rPr>
              <w:rFonts w:hint="eastAsia"/>
              <w:rtl/>
            </w:rPr>
          </w:rPrChange>
        </w:rPr>
        <w:t>د</w:t>
      </w:r>
    </w:p>
    <w:p w14:paraId="2227FFAC" w14:textId="77777777" w:rsidR="00C555D0" w:rsidRPr="00C555D0" w:rsidRDefault="00C555D0">
      <w:pPr>
        <w:pStyle w:val="ListParagraph"/>
        <w:numPr>
          <w:ilvl w:val="0"/>
          <w:numId w:val="53"/>
        </w:numPr>
        <w:bidi/>
        <w:spacing w:after="0" w:line="259" w:lineRule="auto"/>
        <w:rPr>
          <w:rFonts w:ascii="IRANSans" w:hAnsi="IRANSans" w:cs="IRANSans"/>
          <w:rtl/>
          <w:lang w:bidi="fa-IR"/>
          <w:rPrChange w:id="138" w:author="بهروز قاسمی" w:date="2020-09-30T13:09:00Z">
            <w:rPr>
              <w:rtl/>
            </w:rPr>
          </w:rPrChange>
        </w:rPr>
        <w:pPrChange w:id="139" w:author="بهروز قاسمی" w:date="2020-09-30T13:09:00Z">
          <w:pPr>
            <w:bidi/>
            <w:spacing w:after="0"/>
          </w:pPr>
        </w:pPrChange>
      </w:pPr>
      <w:r w:rsidRPr="003C63A3">
        <w:rPr>
          <w:rFonts w:ascii="IRANSans" w:hAnsi="IRANSans" w:cs="IRANSans"/>
          <w:b/>
          <w:bCs/>
          <w:lang w:bidi="fa-IR"/>
          <w:rPrChange w:id="140" w:author="بهروز قاسمی" w:date="2020-09-30T13:09:00Z">
            <w:rPr/>
          </w:rPrChange>
        </w:rPr>
        <w:t>whatToReturn2</w:t>
      </w:r>
      <w:r w:rsidRPr="00C555D0">
        <w:rPr>
          <w:rFonts w:ascii="IRANSans" w:hAnsi="IRANSans" w:cs="IRANSans"/>
          <w:rtl/>
          <w:lang w:bidi="fa-IR"/>
          <w:rPrChange w:id="141" w:author="بهروز قاسمی" w:date="2020-09-30T13:09:00Z">
            <w:rPr>
              <w:rtl/>
            </w:rPr>
          </w:rPrChange>
        </w:rPr>
        <w:t xml:space="preserve"> با تخف</w:t>
      </w:r>
      <w:r w:rsidRPr="00C555D0">
        <w:rPr>
          <w:rFonts w:ascii="IRANSans" w:hAnsi="IRANSans" w:cs="IRANSans" w:hint="cs"/>
          <w:rtl/>
          <w:lang w:bidi="fa-IR"/>
          <w:rPrChange w:id="142" w:author="بهروز قاسمی" w:date="2020-09-30T13:09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 w:hint="eastAsia"/>
          <w:rtl/>
          <w:lang w:bidi="fa-IR"/>
          <w:rPrChange w:id="143" w:author="بهروز قاسمی" w:date="2020-09-30T13:09:00Z">
            <w:rPr>
              <w:rFonts w:hint="eastAsia"/>
              <w:rtl/>
            </w:rPr>
          </w:rPrChange>
        </w:rPr>
        <w:t>ف</w:t>
      </w:r>
      <w:r w:rsidRPr="00C555D0">
        <w:rPr>
          <w:rFonts w:ascii="IRANSans" w:hAnsi="IRANSans" w:cs="IRANSans"/>
          <w:rtl/>
          <w:lang w:bidi="fa-IR"/>
          <w:rPrChange w:id="144" w:author="بهروز قاسمی" w:date="2020-09-30T13:09:00Z">
            <w:rPr>
              <w:rtl/>
            </w:rPr>
          </w:rPrChange>
        </w:rPr>
        <w:t xml:space="preserve"> امروز شما </w:t>
      </w:r>
      <w:r w:rsidRPr="00C555D0">
        <w:rPr>
          <w:rFonts w:ascii="IRANSans" w:hAnsi="IRANSans" w:cs="IRANSans"/>
          <w:lang w:bidi="fa-IR"/>
          <w:rPrChange w:id="145" w:author="بهروز قاسمی" w:date="2020-09-30T13:09:00Z">
            <w:rPr/>
          </w:rPrChange>
        </w:rPr>
        <w:t>$TOTALDISCOUNT$</w:t>
      </w:r>
    </w:p>
    <w:p w14:paraId="7388220D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آخر </w:t>
      </w:r>
      <w:del w:id="146" w:author="بهروز قاسمی" w:date="2020-09-30T13:16:00Z">
        <w:r w:rsidRPr="00C555D0" w:rsidDel="00103FBE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147" w:author="بهروز قاسمی" w:date="2020-09-30T13:16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>شما این می‌باشد:</w:t>
      </w:r>
    </w:p>
    <w:p w14:paraId="488F523F" w14:textId="77777777" w:rsidR="00C555D0" w:rsidRPr="00511BEE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  <w:pPrChange w:id="148" w:author="بهروز قاسمی" w:date="2020-09-30T13:16:00Z">
          <w:pPr>
            <w:bidi/>
            <w:spacing w:after="0"/>
          </w:pPr>
        </w:pPrChange>
      </w:pPr>
      <w:r w:rsidRPr="00511BEE">
        <w:rPr>
          <w:rFonts w:ascii="IRANSans" w:hAnsi="IRANSans" w:cs="IRANSans"/>
          <w:sz w:val="20"/>
          <w:szCs w:val="20"/>
          <w:lang w:bidi="fa-IR"/>
        </w:rPr>
        <w:lastRenderedPageBreak/>
        <w:t>[CUSTOMFUNCTION|its4you_isnull|$TOTALDISCOUNT$|Today you do not receive any discount|Your discount for today is $TOTALDISCOUNT$|CUSTOMFUNCTION]</w:t>
      </w:r>
    </w:p>
    <w:p w14:paraId="3D5308BD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406F1E45" wp14:editId="78E59E4D">
            <wp:extent cx="6090285" cy="3371850"/>
            <wp:effectExtent l="0" t="0" r="5715" b="0"/>
            <wp:docPr id="17" name="Picture 17" descr="its4you_isnull Custom function – PDF Maker Vtiger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s4you_isnull Custom function – PDF Maker Vtiger 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29" cy="33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09EF" w14:textId="77777777" w:rsidR="00C555D0" w:rsidRPr="00C555D0" w:rsidDel="001516A8" w:rsidRDefault="00C555D0" w:rsidP="00C555D0">
      <w:pPr>
        <w:bidi/>
        <w:spacing w:after="0"/>
        <w:rPr>
          <w:del w:id="149" w:author="بهروز قاسمی" w:date="2020-09-30T13:16:00Z"/>
          <w:rFonts w:ascii="IRANSans" w:hAnsi="IRANSans" w:cs="IRANSans"/>
          <w:lang w:bidi="fa-IR"/>
        </w:rPr>
      </w:pPr>
      <w:del w:id="150" w:author="بهروز قاسمی" w:date="2020-09-30T13:16:00Z">
        <w:r w:rsidRPr="00C555D0" w:rsidDel="001516A8">
          <w:rPr>
            <w:rFonts w:ascii="IRANSans" w:hAnsi="IRANSans" w:cs="IRANSans"/>
            <w:lang w:bidi="fa-IR"/>
          </w:rPr>
          <w:delText>its4you_isnull Custom function – PDF Maker Vtiger 7</w:delText>
        </w:r>
      </w:del>
    </w:p>
    <w:p w14:paraId="7F20F667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del w:id="151" w:author="بهروز قاسمی" w:date="2020-09-30T13:16:00Z">
        <w:r w:rsidRPr="00C555D0" w:rsidDel="001516A8">
          <w:rPr>
            <w:rFonts w:ascii="IRANSans" w:hAnsi="IRANSans" w:cs="IRANSans"/>
            <w:lang w:bidi="fa-IR"/>
          </w:rPr>
          <w:delText>Was this helpful? </w:delText>
        </w:r>
        <w:r w:rsidRPr="00C555D0" w:rsidDel="001516A8">
          <w:rPr>
            <w:sz w:val="28"/>
          </w:rPr>
          <w:fldChar w:fldCharType="begin"/>
        </w:r>
        <w:r w:rsidRPr="00C555D0" w:rsidDel="001516A8">
          <w:rPr>
            <w:rFonts w:ascii="IRANSans" w:hAnsi="IRANSans" w:cs="IRANSans"/>
            <w:lang w:bidi="fa-IR"/>
          </w:rPr>
          <w:delInstrText xml:space="preserve"> HYPERLINK "https://it-solutions4you.com/manuals/vtiger7/pdfmaker/" </w:delInstrText>
        </w:r>
        <w:r w:rsidRPr="00C555D0" w:rsidDel="001516A8">
          <w:rPr>
            <w:sz w:val="28"/>
          </w:rPr>
          <w:fldChar w:fldCharType="separate"/>
        </w:r>
        <w:r w:rsidRPr="00C555D0" w:rsidDel="001516A8">
          <w:rPr>
            <w:rStyle w:val="Hyperlink"/>
            <w:rFonts w:ascii="IRANSans" w:hAnsi="IRANSans" w:cs="IRANSans"/>
            <w:lang w:bidi="fa-IR"/>
          </w:rPr>
          <w:delText>Yes</w:delText>
        </w:r>
        <w:r w:rsidRPr="00C555D0" w:rsidDel="001516A8">
          <w:rPr>
            <w:rStyle w:val="Hyperlink"/>
            <w:rFonts w:ascii="IRANSans" w:hAnsi="IRANSans" w:cs="IRANSans"/>
            <w:lang w:bidi="fa-IR"/>
          </w:rPr>
          <w:fldChar w:fldCharType="end"/>
        </w:r>
        <w:r w:rsidRPr="00C555D0" w:rsidDel="001516A8">
          <w:rPr>
            <w:rFonts w:ascii="IRANSans" w:hAnsi="IRANSans" w:cs="IRANSans"/>
            <w:lang w:bidi="fa-IR"/>
          </w:rPr>
          <w:delText> </w:delText>
        </w:r>
        <w:r w:rsidRPr="00C555D0" w:rsidDel="001516A8">
          <w:rPr>
            <w:sz w:val="28"/>
          </w:rPr>
          <w:fldChar w:fldCharType="begin"/>
        </w:r>
        <w:r w:rsidRPr="00C555D0" w:rsidDel="001516A8">
          <w:rPr>
            <w:rFonts w:ascii="IRANSans" w:hAnsi="IRANSans" w:cs="IRANSans"/>
            <w:lang w:bidi="fa-IR"/>
          </w:rPr>
          <w:delInstrText xml:space="preserve"> HYPERLINK "https://it-solutions4you.com/manuals/vtiger7/pdfmaker/" </w:delInstrText>
        </w:r>
        <w:r w:rsidRPr="00C555D0" w:rsidDel="001516A8">
          <w:rPr>
            <w:sz w:val="28"/>
          </w:rPr>
          <w:fldChar w:fldCharType="separate"/>
        </w:r>
        <w:r w:rsidRPr="00C555D0" w:rsidDel="001516A8">
          <w:rPr>
            <w:rStyle w:val="Hyperlink"/>
            <w:rFonts w:ascii="IRANSans" w:hAnsi="IRANSans" w:cs="IRANSans"/>
            <w:lang w:bidi="fa-IR"/>
          </w:rPr>
          <w:delText>No</w:delText>
        </w:r>
        <w:r w:rsidRPr="00C555D0" w:rsidDel="001516A8">
          <w:rPr>
            <w:rStyle w:val="Hyperlink"/>
            <w:rFonts w:ascii="IRANSans" w:hAnsi="IRANSans" w:cs="IRANSans"/>
            <w:lang w:bidi="fa-IR"/>
          </w:rPr>
          <w:fldChar w:fldCharType="end"/>
        </w:r>
        <w:r w:rsidRPr="00C555D0" w:rsidDel="001516A8">
          <w:rPr>
            <w:sz w:val="28"/>
          </w:rPr>
          <w:fldChar w:fldCharType="begin"/>
        </w:r>
        <w:r w:rsidRPr="00C555D0" w:rsidDel="001516A8">
          <w:rPr>
            <w:rFonts w:ascii="IRANSans" w:hAnsi="IRANSans" w:cs="IRANSans"/>
            <w:lang w:bidi="fa-IR"/>
          </w:rPr>
          <w:delInstrText xml:space="preserve"> HYPERLINK "https://it-solutions4you.com/manuals/vtiger7/pdfmaker/" \l "sugestedit_popup1" \o "Give suggestion" </w:delInstrText>
        </w:r>
        <w:r w:rsidRPr="00C555D0" w:rsidDel="001516A8">
          <w:rPr>
            <w:sz w:val="28"/>
          </w:rPr>
          <w:fldChar w:fldCharType="separate"/>
        </w:r>
        <w:r w:rsidRPr="00C555D0" w:rsidDel="001516A8">
          <w:rPr>
            <w:rStyle w:val="Hyperlink"/>
            <w:rFonts w:ascii="IRANSans" w:hAnsi="IRANSans" w:cs="IRANSans"/>
            <w:lang w:bidi="fa-IR"/>
          </w:rPr>
          <w:delText>Suggest edit</w:delText>
        </w:r>
        <w:r w:rsidRPr="00C555D0" w:rsidDel="001516A8">
          <w:rPr>
            <w:rStyle w:val="Hyperlink"/>
            <w:rFonts w:ascii="IRANSans" w:hAnsi="IRANSans" w:cs="IRANSans"/>
            <w:lang w:bidi="fa-IR"/>
          </w:rPr>
          <w:fldChar w:fldCharType="end"/>
        </w:r>
      </w:del>
    </w:p>
    <w:p w14:paraId="2E99D2CB" w14:textId="3B7D1C9C" w:rsidR="00C555D0" w:rsidRPr="00E72131" w:rsidRDefault="00C555D0" w:rsidP="00AA7999">
      <w:pPr>
        <w:pStyle w:val="Heading2"/>
        <w:bidi/>
        <w:rPr>
          <w:color w:val="00B050"/>
          <w:lang w:bidi="fa-IR"/>
        </w:rPr>
        <w:pPrChange w:id="152" w:author="بهروز قاسمی" w:date="2020-09-30T13:16:00Z">
          <w:pPr>
            <w:bidi/>
            <w:spacing w:after="0"/>
          </w:pPr>
        </w:pPrChange>
      </w:pPr>
      <w:del w:id="153" w:author="بهروز قاسمی" w:date="2020-09-30T13:16:00Z">
        <w:r w:rsidRPr="00E72131" w:rsidDel="007379AE">
          <w:rPr>
            <w:color w:val="00B050"/>
            <w:lang w:bidi="fa-IR"/>
          </w:rPr>
          <w:delText>8.6.9.</w:delText>
        </w:r>
      </w:del>
      <w:bookmarkStart w:id="154" w:name="_Toc52630383"/>
      <w:r w:rsidRPr="00E72131">
        <w:rPr>
          <w:color w:val="00B050"/>
          <w:lang w:bidi="fa-IR"/>
        </w:rPr>
        <w:t>#HIDETR#</w:t>
      </w:r>
      <w:bookmarkEnd w:id="154"/>
    </w:p>
    <w:p w14:paraId="5E387582" w14:textId="7D05AD14" w:rsidR="00C555D0" w:rsidRPr="00C555D0" w:rsidDel="00C6567E" w:rsidRDefault="00C555D0" w:rsidP="00C555D0">
      <w:pPr>
        <w:bidi/>
        <w:spacing w:after="0"/>
        <w:rPr>
          <w:del w:id="155" w:author="بهروز قاسمی" w:date="2020-09-30T13:18:00Z"/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اول‌</w:t>
      </w:r>
      <w:r w:rsidR="000D683B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از</w:t>
      </w:r>
      <w:r w:rsidR="000D683B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همه اینکه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#</w:t>
      </w:r>
      <w:r w:rsidRPr="00C555D0">
        <w:rPr>
          <w:rFonts w:ascii="IRANSans" w:hAnsi="IRANSans" w:cs="IRANSans"/>
          <w:lang w:bidi="fa-IR"/>
        </w:rPr>
        <w:t>HIDETR</w:t>
      </w:r>
      <w:r w:rsidRPr="00C555D0">
        <w:rPr>
          <w:rFonts w:ascii="IRANSans" w:hAnsi="IRANSans" w:cs="IRANSans"/>
          <w:rtl/>
          <w:lang w:bidi="fa-IR"/>
        </w:rPr>
        <w:t xml:space="preserve"># </w:t>
      </w:r>
      <w:del w:id="156" w:author="بهروز قاسمی" w:date="2020-09-30T13:17:00Z">
        <w:r w:rsidRPr="00C555D0" w:rsidDel="005533DD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157" w:author="بهروز قاسمی" w:date="2020-09-30T13:17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 xml:space="preserve">سفارشی نیست. </w:t>
      </w:r>
      <w:del w:id="158" w:author="بهروز قاسمی" w:date="2020-09-30T13:17:00Z">
        <w:r w:rsidRPr="00C555D0" w:rsidDel="005533DD">
          <w:rPr>
            <w:rFonts w:ascii="IRANSans" w:hAnsi="IRANSans" w:cs="IRANSans"/>
            <w:rtl/>
            <w:lang w:bidi="fa-IR"/>
          </w:rPr>
          <w:delText xml:space="preserve">عملیاتی </w:delText>
        </w:r>
      </w:del>
      <w:ins w:id="159" w:author="بهروز قاسمی" w:date="2020-09-30T13:17:00Z">
        <w:r w:rsidRPr="00C555D0">
          <w:rPr>
            <w:rFonts w:ascii="IRANSans" w:hAnsi="IRANSans" w:cs="IRANSans"/>
            <w:rtl/>
            <w:lang w:bidi="fa-IR"/>
          </w:rPr>
          <w:t xml:space="preserve">تابعی </w:t>
        </w:r>
      </w:ins>
      <w:r w:rsidRPr="00C555D0">
        <w:rPr>
          <w:rFonts w:ascii="IRANSans" w:hAnsi="IRANSans" w:cs="IRANSans"/>
          <w:rtl/>
          <w:lang w:bidi="fa-IR"/>
        </w:rPr>
        <w:t xml:space="preserve">است که </w:t>
      </w:r>
      <w:del w:id="160" w:author="بهروز قاسمی" w:date="2020-09-30T13:18:00Z">
        <w:r w:rsidRPr="00C555D0" w:rsidDel="00C6567E">
          <w:rPr>
            <w:rFonts w:ascii="IRANSans" w:hAnsi="IRANSans" w:cs="IRANSans"/>
            <w:rtl/>
            <w:lang w:bidi="fa-IR"/>
          </w:rPr>
          <w:delText xml:space="preserve">می‌توانید </w:delText>
        </w:r>
      </w:del>
      <w:r w:rsidRPr="00C555D0">
        <w:rPr>
          <w:rFonts w:ascii="IRANSans" w:hAnsi="IRANSans" w:cs="IRANSans"/>
          <w:rtl/>
          <w:lang w:bidi="fa-IR"/>
        </w:rPr>
        <w:t>با عملیات سفارشی</w:t>
      </w:r>
      <w:ins w:id="161" w:author="بهروز قاسمی" w:date="2020-09-30T13:18:00Z">
        <w:r w:rsidRPr="00C555D0">
          <w:rPr>
            <w:rFonts w:ascii="IRANSans" w:hAnsi="IRANSans" w:cs="IRANSans"/>
            <w:rtl/>
            <w:lang w:bidi="fa-IR"/>
          </w:rPr>
          <w:t xml:space="preserve"> دیگر می‌تواند</w:t>
        </w:r>
      </w:ins>
      <w:r w:rsidRPr="00C555D0">
        <w:rPr>
          <w:rFonts w:ascii="IRANSans" w:hAnsi="IRANSans" w:cs="IRANSans"/>
          <w:rtl/>
          <w:lang w:bidi="fa-IR"/>
        </w:rPr>
        <w:t xml:space="preserve"> ترکیب </w:t>
      </w:r>
      <w:del w:id="162" w:author="بهروز قاسمی" w:date="2020-09-30T13:18:00Z">
        <w:r w:rsidRPr="00C555D0" w:rsidDel="00C6567E">
          <w:rPr>
            <w:rFonts w:ascii="IRANSans" w:hAnsi="IRANSans" w:cs="IRANSans"/>
            <w:rtl/>
            <w:lang w:bidi="fa-IR"/>
          </w:rPr>
          <w:delText>کنید</w:delText>
        </w:r>
      </w:del>
      <w:ins w:id="163" w:author="بهروز قاسمی" w:date="2020-09-30T13:18:00Z">
        <w:r w:rsidRPr="00C555D0">
          <w:rPr>
            <w:rFonts w:ascii="IRANSans" w:hAnsi="IRANSans" w:cs="IRANSans"/>
            <w:rtl/>
            <w:lang w:bidi="fa-IR"/>
          </w:rPr>
          <w:t>شود</w:t>
        </w:r>
      </w:ins>
      <w:r w:rsidRPr="00C555D0">
        <w:rPr>
          <w:rFonts w:ascii="IRANSans" w:hAnsi="IRANSans" w:cs="IRANSans"/>
          <w:rtl/>
          <w:lang w:bidi="fa-IR"/>
        </w:rPr>
        <w:t>.</w:t>
      </w:r>
      <w:r w:rsidR="00E4212D">
        <w:rPr>
          <w:rFonts w:ascii="IRANSans" w:hAnsi="IRANSans" w:cs="IRANSans"/>
          <w:rtl/>
          <w:lang w:bidi="fa-IR"/>
        </w:rPr>
        <w:t xml:space="preserve"> (</w:t>
      </w:r>
      <w:r w:rsidRPr="00C555D0">
        <w:rPr>
          <w:rFonts w:ascii="IRANSans" w:hAnsi="IRANSans" w:cs="IRANSans"/>
          <w:rtl/>
          <w:lang w:bidi="fa-IR"/>
        </w:rPr>
        <w:t>رایج‌ترین</w:t>
      </w:r>
      <w:ins w:id="164" w:author="بهروز قاسمی" w:date="2020-09-30T13:18:00Z">
        <w:r w:rsidRPr="00C555D0">
          <w:rPr>
            <w:rFonts w:ascii="IRANSans" w:hAnsi="IRANSans" w:cs="IRANSans"/>
            <w:rtl/>
            <w:lang w:bidi="fa-IR"/>
          </w:rPr>
          <w:t xml:space="preserve"> این توابع</w:t>
        </w:r>
      </w:ins>
      <w:r w:rsidR="00E4212D">
        <w:rPr>
          <w:rFonts w:ascii="IRANSans" w:hAnsi="IRANSans" w:cs="IRANSans"/>
          <w:rtl/>
          <w:lang w:bidi="fa-IR"/>
        </w:rPr>
        <w:t xml:space="preserve"> </w:t>
      </w:r>
    </w:p>
    <w:p w14:paraId="3700EC2C" w14:textId="72A5F336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lang w:bidi="fa-IR"/>
        </w:rPr>
        <w:t>its4you_if, its4you_ifnumber, its4you_isnull</w:t>
      </w:r>
      <w:r w:rsidR="00E4212D">
        <w:rPr>
          <w:rFonts w:ascii="IRANSans" w:hAnsi="IRANSans" w:cs="IRANSans"/>
          <w:rtl/>
          <w:lang w:bidi="fa-IR"/>
        </w:rPr>
        <w:t>)</w:t>
      </w:r>
    </w:p>
    <w:p w14:paraId="397115B2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165" w:author="بهروز قاسمی" w:date="2020-09-30T13:19:00Z">
            <w:rPr>
              <w:rFonts w:cs="IRANSans"/>
            </w:rPr>
          </w:rPrChange>
        </w:rPr>
      </w:pPr>
      <w:bookmarkStart w:id="166" w:name="_Toc52630384"/>
      <w:r w:rsidRPr="00C555D0">
        <w:rPr>
          <w:rFonts w:cs="IRANSans"/>
          <w:lang w:bidi="fa-IR"/>
          <w:rPrChange w:id="167" w:author="بهروز قاسمی" w:date="2020-09-30T13:19:00Z">
            <w:rPr>
              <w:rFonts w:cs="IRANSans"/>
            </w:rPr>
          </w:rPrChange>
        </w:rPr>
        <w:t>Syntax</w:t>
      </w:r>
      <w:bookmarkEnd w:id="166"/>
    </w:p>
    <w:p w14:paraId="425A32F8" w14:textId="77777777" w:rsidR="00C555D0" w:rsidRPr="000E183F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  <w:pPrChange w:id="168" w:author="بهروز قاسمی" w:date="2020-09-30T13:19:00Z">
          <w:pPr>
            <w:bidi/>
            <w:spacing w:after="0"/>
          </w:pPr>
        </w:pPrChange>
      </w:pPr>
      <w:r w:rsidRPr="000E183F">
        <w:rPr>
          <w:rFonts w:ascii="IRANSans" w:hAnsi="IRANSans" w:cs="IRANSans"/>
          <w:sz w:val="20"/>
          <w:szCs w:val="20"/>
          <w:lang w:bidi="fa-IR"/>
        </w:rPr>
        <w:t>[CUSTOMFUNCTION|its4you_*****|param1|#HIDETR#||CUSTOMFUNCTION]</w:t>
      </w:r>
    </w:p>
    <w:p w14:paraId="19621DC0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169" w:author="بهروز قاسمی" w:date="2020-09-30T13:19:00Z">
            <w:rPr>
              <w:rFonts w:cs="IRANSans"/>
            </w:rPr>
          </w:rPrChange>
        </w:rPr>
      </w:pPr>
      <w:bookmarkStart w:id="170" w:name="_Toc52630385"/>
      <w:r w:rsidRPr="00C555D0">
        <w:rPr>
          <w:rFonts w:cs="IRANSans"/>
          <w:rtl/>
          <w:lang w:bidi="fa-IR"/>
          <w:rPrChange w:id="171" w:author="بهروز قاسمی" w:date="2020-09-30T13:19:00Z">
            <w:rPr>
              <w:rFonts w:cs="IRANSans"/>
              <w:rtl/>
            </w:rPr>
          </w:rPrChange>
        </w:rPr>
        <w:t>توض</w:t>
      </w:r>
      <w:r w:rsidRPr="00C555D0">
        <w:rPr>
          <w:rFonts w:cs="IRANSans" w:hint="cs"/>
          <w:rtl/>
          <w:lang w:bidi="fa-IR"/>
          <w:rPrChange w:id="172" w:author="بهروز قاسمی" w:date="2020-09-30T13:19:00Z">
            <w:rPr>
              <w:rFonts w:cs="IRANSans" w:hint="cs"/>
              <w:rtl/>
            </w:rPr>
          </w:rPrChange>
        </w:rPr>
        <w:t>ی</w:t>
      </w:r>
      <w:r w:rsidRPr="00C555D0">
        <w:rPr>
          <w:rFonts w:cs="IRANSans" w:hint="eastAsia"/>
          <w:rtl/>
          <w:lang w:bidi="fa-IR"/>
          <w:rPrChange w:id="173" w:author="بهروز قاسمی" w:date="2020-09-30T13:19:00Z">
            <w:rPr>
              <w:rFonts w:cs="IRANSans" w:hint="eastAsia"/>
              <w:rtl/>
            </w:rPr>
          </w:rPrChange>
        </w:rPr>
        <w:t>حات</w:t>
      </w:r>
      <w:bookmarkEnd w:id="170"/>
    </w:p>
    <w:p w14:paraId="641C176E" w14:textId="1411E8BB" w:rsidR="00C555D0" w:rsidRPr="00C555D0" w:rsidRDefault="00C555D0" w:rsidP="002462A9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اگر از عملیات #</w:t>
      </w:r>
      <w:r w:rsidRPr="00C555D0">
        <w:rPr>
          <w:rFonts w:ascii="IRANSans" w:hAnsi="IRANSans" w:cs="IRANSans"/>
          <w:lang w:bidi="fa-IR"/>
        </w:rPr>
        <w:t>HIDETR</w:t>
      </w:r>
      <w:r w:rsidRPr="00C555D0">
        <w:rPr>
          <w:rFonts w:ascii="IRANSans" w:hAnsi="IRANSans" w:cs="IRANSans"/>
          <w:rtl/>
          <w:lang w:bidi="fa-IR"/>
        </w:rPr>
        <w:t># در عملیات سفارشی استفاده کنید، &lt;</w:t>
      </w:r>
      <w:r w:rsidRPr="00C555D0">
        <w:rPr>
          <w:rFonts w:ascii="IRANSans" w:hAnsi="IRANSans" w:cs="IRANSans"/>
          <w:lang w:bidi="fa-IR"/>
        </w:rPr>
        <w:t>tr</w:t>
      </w:r>
      <w:r w:rsidRPr="00C555D0">
        <w:rPr>
          <w:rFonts w:ascii="IRANSans" w:hAnsi="IRANSans" w:cs="IRANSans"/>
          <w:rtl/>
          <w:lang w:bidi="fa-IR"/>
        </w:rPr>
        <w:t>&gt;</w:t>
      </w:r>
      <w:r w:rsidR="002462A9">
        <w:rPr>
          <w:rFonts w:ascii="IRANSans" w:hAnsi="IRANSans" w:cs="IRANSans" w:hint="cs"/>
          <w:rtl/>
          <w:lang w:bidi="fa-IR"/>
        </w:rPr>
        <w:t xml:space="preserve"> را </w:t>
      </w:r>
      <w:del w:id="174" w:author="بهروز قاسمی" w:date="2020-09-30T13:19:00Z">
        <w:r w:rsidRPr="00C555D0" w:rsidDel="0084196F">
          <w:rPr>
            <w:rFonts w:ascii="IRANSans" w:hAnsi="IRANSans" w:cs="IRANSans"/>
            <w:rtl/>
            <w:lang w:bidi="fa-IR"/>
          </w:rPr>
          <w:delText xml:space="preserve">را </w:delText>
        </w:r>
      </w:del>
      <w:r w:rsidRPr="00C555D0">
        <w:rPr>
          <w:rFonts w:ascii="IRANSans" w:hAnsi="IRANSans" w:cs="IRANSans"/>
          <w:rtl/>
          <w:lang w:bidi="fa-IR"/>
        </w:rPr>
        <w:t xml:space="preserve">از </w:t>
      </w:r>
      <w:del w:id="175" w:author="بهروز قاسمی" w:date="2020-09-30T13:19:00Z">
        <w:r w:rsidRPr="00C555D0" w:rsidDel="00534F14">
          <w:rPr>
            <w:rFonts w:ascii="IRANSans" w:hAnsi="IRANSans" w:cs="IRANSans"/>
            <w:rtl/>
            <w:lang w:bidi="fa-IR"/>
          </w:rPr>
          <w:delText xml:space="preserve">میز </w:delText>
        </w:r>
      </w:del>
      <w:ins w:id="176" w:author="بهروز قاسمی" w:date="2020-09-30T13:19:00Z">
        <w:r w:rsidRPr="00C555D0">
          <w:rPr>
            <w:rFonts w:ascii="IRANSans" w:hAnsi="IRANSans" w:cs="IRANSans"/>
            <w:rtl/>
            <w:lang w:bidi="fa-IR"/>
          </w:rPr>
          <w:t xml:space="preserve">جدول </w:t>
        </w:r>
      </w:ins>
      <w:r w:rsidRPr="00C555D0">
        <w:rPr>
          <w:rFonts w:ascii="IRANSans" w:hAnsi="IRANSans" w:cs="IRANSans"/>
          <w:rtl/>
          <w:lang w:bidi="fa-IR"/>
        </w:rPr>
        <w:t>شما حذف خواهد کرد.</w:t>
      </w:r>
    </w:p>
    <w:p w14:paraId="24BBB825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177" w:author="بهروز قاسمی" w:date="2020-09-30T13:19:00Z">
            <w:rPr>
              <w:rFonts w:cs="IRANSans"/>
            </w:rPr>
          </w:rPrChange>
        </w:rPr>
      </w:pPr>
      <w:bookmarkStart w:id="178" w:name="_Toc52630386"/>
      <w:r w:rsidRPr="00C555D0">
        <w:rPr>
          <w:rFonts w:cs="IRANSans"/>
          <w:rtl/>
          <w:lang w:bidi="fa-IR"/>
          <w:rPrChange w:id="179" w:author="بهروز قاسمی" w:date="2020-09-30T13:19:00Z">
            <w:rPr>
              <w:rFonts w:cs="IRANSans"/>
              <w:rtl/>
            </w:rPr>
          </w:rPrChange>
        </w:rPr>
        <w:t>پارامترها</w:t>
      </w:r>
      <w:bookmarkEnd w:id="178"/>
    </w:p>
    <w:p w14:paraId="50942D78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پارامتری ندارد</w:t>
      </w:r>
    </w:p>
    <w:p w14:paraId="5FA1401D" w14:textId="63704917" w:rsidR="00C555D0" w:rsidRPr="00C555D0" w:rsidRDefault="00C555D0" w:rsidP="00C555D0">
      <w:pPr>
        <w:pStyle w:val="Heading3"/>
        <w:bidi/>
        <w:rPr>
          <w:rFonts w:cs="IRANSans"/>
          <w:rtl/>
          <w:lang w:bidi="fa-IR"/>
          <w:rPrChange w:id="180" w:author="بهروز قاسمی" w:date="2020-09-30T13:20:00Z">
            <w:rPr>
              <w:rFonts w:cs="IRANSans"/>
              <w:rtl/>
            </w:rPr>
          </w:rPrChange>
        </w:rPr>
      </w:pPr>
      <w:bookmarkStart w:id="181" w:name="_Toc52630387"/>
      <w:r w:rsidRPr="00C555D0">
        <w:rPr>
          <w:rFonts w:cs="IRANSans"/>
          <w:rtl/>
          <w:lang w:bidi="fa-IR"/>
          <w:rPrChange w:id="182" w:author="بهروز قاسمی" w:date="2020-09-30T13:20:00Z">
            <w:rPr>
              <w:rFonts w:cs="IRANSans"/>
              <w:rtl/>
            </w:rPr>
          </w:rPrChange>
        </w:rPr>
        <w:t>کاربرد</w:t>
      </w:r>
      <w:bookmarkEnd w:id="181"/>
    </w:p>
    <w:p w14:paraId="48258B7A" w14:textId="79908D55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فرض کنید یک الگو </w:t>
      </w:r>
      <w:r w:rsidRPr="00C555D0">
        <w:rPr>
          <w:rFonts w:ascii="IRANSans" w:hAnsi="IRANSans" w:cs="IRANSans"/>
          <w:lang w:bidi="fa-IR"/>
        </w:rPr>
        <w:t>PDF</w:t>
      </w:r>
      <w:r w:rsidRPr="00C555D0">
        <w:rPr>
          <w:rFonts w:ascii="IRANSans" w:hAnsi="IRANSans" w:cs="IRANSans"/>
          <w:rtl/>
          <w:lang w:bidi="fa-IR"/>
        </w:rPr>
        <w:t xml:space="preserve"> با تخفیف</w:t>
      </w:r>
      <w:ins w:id="183" w:author="بهروز قاسمی" w:date="2020-09-30T13:25:00Z">
        <w:r w:rsidRPr="00C555D0">
          <w:rPr>
            <w:rFonts w:ascii="IRANSans" w:hAnsi="IRANSans" w:cs="IRANSans"/>
            <w:rtl/>
            <w:lang w:bidi="fa-IR"/>
          </w:rPr>
          <w:t xml:space="preserve"> خطی </w:t>
        </w:r>
      </w:ins>
      <w:r w:rsidRPr="00C555D0">
        <w:rPr>
          <w:rFonts w:ascii="IRANSans" w:hAnsi="IRANSans" w:cs="IRANSans"/>
          <w:rtl/>
          <w:lang w:bidi="fa-IR"/>
        </w:rPr>
        <w:t>‌دارید.</w:t>
      </w:r>
      <w:r w:rsidR="00E4212D">
        <w:rPr>
          <w:rFonts w:ascii="IRANSans" w:hAnsi="IRANSans" w:cs="IRANSans"/>
          <w:rtl/>
          <w:lang w:bidi="fa-IR"/>
        </w:rPr>
        <w:t xml:space="preserve"> تا</w:t>
      </w:r>
      <w:r w:rsidRPr="00C555D0">
        <w:rPr>
          <w:rFonts w:ascii="IRANSans" w:hAnsi="IRANSans" w:cs="IRANSans"/>
          <w:rtl/>
          <w:lang w:bidi="fa-IR"/>
        </w:rPr>
        <w:t xml:space="preserve"> به امروز شما 2 الگو مختلف </w:t>
      </w:r>
      <w:del w:id="184" w:author="بهروز قاسمی" w:date="2020-09-30T13:21:00Z">
        <w:r w:rsidRPr="00C555D0" w:rsidDel="00116B30">
          <w:rPr>
            <w:rFonts w:ascii="IRANSans" w:hAnsi="IRANSans" w:cs="IRANSans"/>
            <w:rtl/>
            <w:lang w:bidi="fa-IR"/>
          </w:rPr>
          <w:delText xml:space="preserve">برای </w:delText>
        </w:r>
      </w:del>
      <w:r w:rsidRPr="00C555D0">
        <w:rPr>
          <w:rFonts w:ascii="IRANSans" w:hAnsi="IRANSans" w:cs="IRANSans"/>
          <w:rtl/>
          <w:lang w:bidi="fa-IR"/>
        </w:rPr>
        <w:t>مخفی کردن تخفیف برای زمانی که تخفیف 0 بود</w:t>
      </w:r>
      <w:ins w:id="185" w:author="بهروز قاسمی" w:date="2020-09-30T13:20:00Z">
        <w:r w:rsidRPr="00C555D0">
          <w:rPr>
            <w:rFonts w:ascii="IRANSans" w:hAnsi="IRANSans" w:cs="IRANSans"/>
            <w:rtl/>
            <w:lang w:bidi="fa-IR"/>
          </w:rPr>
          <w:t xml:space="preserve">ه است </w:t>
        </w:r>
      </w:ins>
      <w:r w:rsidR="00C326F6">
        <w:rPr>
          <w:rFonts w:ascii="IRANSans" w:hAnsi="IRANSans" w:cs="IRANSans"/>
          <w:rtl/>
          <w:lang w:bidi="fa-IR"/>
        </w:rPr>
        <w:t>داشته‌ا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del w:id="186" w:author="بهروز قاسمی" w:date="2020-09-30T13:20:00Z">
        <w:r w:rsidRPr="00C555D0" w:rsidDel="00851603">
          <w:rPr>
            <w:rFonts w:ascii="IRANSans" w:hAnsi="IRANSans" w:cs="IRANSans"/>
            <w:rtl/>
            <w:lang w:bidi="fa-IR"/>
          </w:rPr>
          <w:delText xml:space="preserve"> داشتید</w:delText>
        </w:r>
      </w:del>
      <w:r w:rsidRPr="00C555D0">
        <w:rPr>
          <w:rFonts w:ascii="IRANSans" w:hAnsi="IRANSans" w:cs="IRANSans"/>
          <w:rtl/>
          <w:lang w:bidi="fa-IR"/>
        </w:rPr>
        <w:t xml:space="preserve">. </w:t>
      </w:r>
      <w:r w:rsidR="00E4212D">
        <w:rPr>
          <w:rFonts w:ascii="IRANSans" w:hAnsi="IRANSans" w:cs="IRANSans"/>
          <w:rtl/>
          <w:lang w:bidi="fa-IR"/>
        </w:rPr>
        <w:t>(</w:t>
      </w:r>
      <w:r w:rsidRPr="00C555D0">
        <w:rPr>
          <w:rFonts w:ascii="IRANSans" w:hAnsi="IRANSans" w:cs="IRANSans"/>
          <w:rtl/>
          <w:lang w:bidi="fa-IR"/>
        </w:rPr>
        <w:t xml:space="preserve">یک الگو برای </w:t>
      </w:r>
      <w:del w:id="187" w:author="بهروز قاسمی" w:date="2020-09-30T13:20:00Z">
        <w:r w:rsidRPr="00C555D0" w:rsidDel="00851603">
          <w:rPr>
            <w:rFonts w:ascii="IRANSans" w:hAnsi="IRANSans" w:cs="IRANSans"/>
            <w:rtl/>
            <w:lang w:bidi="fa-IR"/>
          </w:rPr>
          <w:delText xml:space="preserve">خط </w:delText>
        </w:r>
      </w:del>
      <w:r w:rsidRPr="00C555D0">
        <w:rPr>
          <w:rFonts w:ascii="IRANSans" w:hAnsi="IRANSans" w:cs="IRANSans"/>
          <w:rtl/>
          <w:lang w:bidi="fa-IR"/>
        </w:rPr>
        <w:t>تخفیفی</w:t>
      </w:r>
      <w:ins w:id="188" w:author="بهروز قاسمی" w:date="2020-09-30T13:21:00Z">
        <w:r w:rsidRPr="00C555D0">
          <w:rPr>
            <w:rFonts w:ascii="IRANSans" w:hAnsi="IRANSans" w:cs="IRANSans"/>
            <w:rtl/>
            <w:lang w:bidi="fa-IR"/>
          </w:rPr>
          <w:t xml:space="preserve"> خطی</w:t>
        </w:r>
      </w:ins>
      <w:r w:rsidRPr="00C555D0">
        <w:rPr>
          <w:rFonts w:ascii="IRANSans" w:hAnsi="IRANSans" w:cs="IRANSans"/>
          <w:rtl/>
          <w:lang w:bidi="fa-IR"/>
        </w:rPr>
        <w:t xml:space="preserve"> و دیگری بدون تخفیف). از </w:t>
      </w:r>
      <w:del w:id="189" w:author="بهروز قاسمی" w:date="2020-09-30T13:21:00Z">
        <w:r w:rsidRPr="00C555D0" w:rsidDel="00851603">
          <w:rPr>
            <w:rFonts w:ascii="IRANSans" w:hAnsi="IRANSans" w:cs="IRANSans"/>
            <w:rtl/>
            <w:lang w:bidi="fa-IR"/>
          </w:rPr>
          <w:delText xml:space="preserve">آلان </w:delText>
        </w:r>
      </w:del>
      <w:ins w:id="190" w:author="بهروز قاسمی" w:date="2020-09-30T13:21:00Z">
        <w:r w:rsidRPr="00C555D0">
          <w:rPr>
            <w:rFonts w:ascii="IRANSans" w:hAnsi="IRANSans" w:cs="IRANSans"/>
            <w:rtl/>
            <w:lang w:bidi="fa-IR"/>
          </w:rPr>
          <w:t xml:space="preserve">الان </w:t>
        </w:r>
      </w:ins>
      <w:r w:rsidRPr="00C555D0">
        <w:rPr>
          <w:rFonts w:ascii="IRANSans" w:hAnsi="IRANSans" w:cs="IRANSans"/>
          <w:rtl/>
          <w:lang w:bidi="fa-IR"/>
        </w:rPr>
        <w:t xml:space="preserve">می‌توانید </w:t>
      </w:r>
      <w:del w:id="191" w:author="بهروز قاسمی" w:date="2020-09-30T13:22:00Z">
        <w:r w:rsidRPr="00C555D0" w:rsidDel="00116B30">
          <w:rPr>
            <w:rFonts w:ascii="IRANSans" w:hAnsi="IRANSans" w:cs="IRANSans"/>
            <w:rtl/>
            <w:lang w:bidi="fa-IR"/>
          </w:rPr>
          <w:delText xml:space="preserve">از </w:delText>
        </w:r>
      </w:del>
      <w:r w:rsidRPr="00C555D0">
        <w:rPr>
          <w:rFonts w:ascii="IRANSans" w:hAnsi="IRANSans" w:cs="IRANSans"/>
          <w:lang w:bidi="fa-IR"/>
        </w:rPr>
        <w:t>#HIDETR#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ins w:id="192" w:author="بهروز قاسمی" w:date="2020-09-30T13:22:00Z">
        <w:r w:rsidRPr="00C555D0">
          <w:rPr>
            <w:rFonts w:ascii="IRANSans" w:hAnsi="IRANSans" w:cs="IRANSans"/>
            <w:rtl/>
            <w:lang w:bidi="fa-IR"/>
          </w:rPr>
          <w:t xml:space="preserve">را </w:t>
        </w:r>
      </w:ins>
      <w:r w:rsidRPr="00C555D0">
        <w:rPr>
          <w:rFonts w:ascii="IRANSans" w:hAnsi="IRANSans" w:cs="IRANSans"/>
          <w:rtl/>
          <w:lang w:bidi="fa-IR"/>
        </w:rPr>
        <w:t xml:space="preserve">برای </w:t>
      </w:r>
      <w:del w:id="193" w:author="بهروز قاسمی" w:date="2020-09-30T13:22:00Z">
        <w:r w:rsidRPr="00C555D0" w:rsidDel="00116B30">
          <w:rPr>
            <w:rFonts w:ascii="IRANSans" w:hAnsi="IRANSans" w:cs="IRANSans"/>
            <w:rtl/>
            <w:lang w:bidi="fa-IR"/>
          </w:rPr>
          <w:delText xml:space="preserve">هنگامی‌که </w:delText>
        </w:r>
      </w:del>
      <w:ins w:id="194" w:author="بهروز قاسمی" w:date="2020-09-30T13:22:00Z">
        <w:r w:rsidRPr="00C555D0">
          <w:rPr>
            <w:rFonts w:ascii="IRANSans" w:hAnsi="IRANSans" w:cs="IRANSans"/>
            <w:rtl/>
            <w:lang w:bidi="fa-IR"/>
          </w:rPr>
          <w:t xml:space="preserve">زمانی ‌که </w:t>
        </w:r>
      </w:ins>
      <w:r w:rsidRPr="00C555D0">
        <w:rPr>
          <w:rFonts w:ascii="IRANSans" w:hAnsi="IRANSans" w:cs="IRANSans"/>
          <w:rtl/>
          <w:lang w:bidi="fa-IR"/>
        </w:rPr>
        <w:t>تخفیف 0 است</w:t>
      </w:r>
      <w:ins w:id="195" w:author="بهروز قاسمی" w:date="2020-09-30T13:25:00Z">
        <w:r w:rsidRPr="00C555D0">
          <w:rPr>
            <w:rFonts w:ascii="IRANSans" w:hAnsi="IRANSans" w:cs="IRANSans"/>
            <w:rtl/>
            <w:lang w:bidi="fa-IR"/>
          </w:rPr>
          <w:t>،</w:t>
        </w:r>
      </w:ins>
      <w:r w:rsidRPr="00C555D0">
        <w:rPr>
          <w:rFonts w:ascii="IRANSans" w:hAnsi="IRANSans" w:cs="IRANSans"/>
          <w:rtl/>
          <w:lang w:bidi="fa-IR"/>
        </w:rPr>
        <w:t xml:space="preserve"> استفاده کنید.</w:t>
      </w:r>
    </w:p>
    <w:p w14:paraId="63649339" w14:textId="17AC1FB2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  <w:rPrChange w:id="196" w:author="بهروز قاسمی" w:date="2020-09-30T13:26:00Z">
            <w:rPr>
              <w:rFonts w:cs="IRANSans"/>
              <w:rtl/>
            </w:rPr>
          </w:rPrChange>
        </w:rPr>
        <w:lastRenderedPageBreak/>
        <w:t>اول</w:t>
      </w:r>
      <w:r w:rsidR="002462A9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  <w:rPrChange w:id="197" w:author="بهروز قاسمی" w:date="2020-09-30T13:26:00Z">
            <w:rPr>
              <w:rFonts w:cs="IRANSans"/>
              <w:rtl/>
            </w:rPr>
          </w:rPrChange>
        </w:rPr>
        <w:t>‌از</w:t>
      </w:r>
      <w:r w:rsidR="002462A9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  <w:rPrChange w:id="198" w:author="بهروز قاسمی" w:date="2020-09-30T13:26:00Z">
            <w:rPr>
              <w:rFonts w:cs="IRANSans"/>
              <w:rtl/>
            </w:rPr>
          </w:rPrChange>
        </w:rPr>
        <w:t>همه عمل</w:t>
      </w:r>
      <w:r w:rsidRPr="00C555D0">
        <w:rPr>
          <w:rFonts w:ascii="IRANSans" w:hAnsi="IRANSans" w:cs="IRANSans" w:hint="cs"/>
          <w:rtl/>
          <w:lang w:bidi="fa-IR"/>
          <w:rPrChange w:id="199" w:author="بهروز قاسمی" w:date="2020-09-30T13:26:00Z">
            <w:rPr>
              <w:rFonts w:cs="IRANSans" w:hint="cs"/>
              <w:rtl/>
            </w:rPr>
          </w:rPrChange>
        </w:rPr>
        <w:t>ی</w:t>
      </w:r>
      <w:r w:rsidRPr="00C555D0">
        <w:rPr>
          <w:rFonts w:ascii="IRANSans" w:hAnsi="IRANSans" w:cs="IRANSans" w:hint="eastAsia"/>
          <w:rtl/>
          <w:lang w:bidi="fa-IR"/>
          <w:rPrChange w:id="200" w:author="بهروز قاسمی" w:date="2020-09-30T13:26:00Z">
            <w:rPr>
              <w:rFonts w:cs="IRANSans" w:hint="eastAsia"/>
              <w:rtl/>
            </w:rPr>
          </w:rPrChange>
        </w:rPr>
        <w:t>ات</w:t>
      </w:r>
      <w:r w:rsidRPr="00C555D0">
        <w:rPr>
          <w:rFonts w:ascii="IRANSans" w:hAnsi="IRANSans" w:cs="IRANSans"/>
          <w:rtl/>
          <w:lang w:bidi="fa-IR"/>
          <w:rPrChange w:id="201" w:author="بهروز قاسمی" w:date="2020-09-30T13:26:00Z">
            <w:rPr>
              <w:rFonts w:cs="IRANSans"/>
              <w:rtl/>
            </w:rPr>
          </w:rPrChange>
        </w:rPr>
        <w:t xml:space="preserve"> </w:t>
      </w:r>
      <w:r w:rsidRPr="00C555D0">
        <w:rPr>
          <w:rFonts w:ascii="IRANSans" w:hAnsi="IRANSans" w:cs="IRANSans" w:hint="eastAsia"/>
          <w:rtl/>
          <w:lang w:bidi="fa-IR"/>
          <w:rPrChange w:id="202" w:author="بهروز قاسمی" w:date="2020-09-30T13:26:00Z">
            <w:rPr>
              <w:rFonts w:cs="IRANSans" w:hint="eastAsia"/>
              <w:rtl/>
            </w:rPr>
          </w:rPrChange>
        </w:rPr>
        <w:t>سفارش</w:t>
      </w:r>
      <w:r w:rsidRPr="00C555D0">
        <w:rPr>
          <w:rFonts w:ascii="IRANSans" w:hAnsi="IRANSans" w:cs="IRANSans" w:hint="cs"/>
          <w:rtl/>
          <w:lang w:bidi="fa-IR"/>
          <w:rPrChange w:id="203" w:author="بهروز قاسمی" w:date="2020-09-30T13:26:00Z">
            <w:rPr>
              <w:rFonts w:cs="IRANSans" w:hint="cs"/>
              <w:rtl/>
            </w:rPr>
          </w:rPrChange>
        </w:rPr>
        <w:t>ی</w:t>
      </w:r>
      <w:r w:rsidRPr="00C555D0">
        <w:rPr>
          <w:rFonts w:ascii="IRANSans" w:hAnsi="IRANSans" w:cs="IRANSans"/>
          <w:rtl/>
          <w:lang w:bidi="fa-IR"/>
          <w:rPrChange w:id="204" w:author="بهروز قاسمی" w:date="2020-09-30T13:26:00Z">
            <w:rPr>
              <w:rFonts w:cs="IRANSans"/>
              <w:rtl/>
            </w:rPr>
          </w:rPrChange>
        </w:rPr>
        <w:t xml:space="preserve"> </w:t>
      </w:r>
      <w:r w:rsidRPr="00C555D0">
        <w:rPr>
          <w:rFonts w:ascii="IRANSans" w:hAnsi="IRANSans" w:cs="IRANSans" w:hint="eastAsia"/>
          <w:rtl/>
          <w:lang w:bidi="fa-IR"/>
          <w:rPrChange w:id="205" w:author="بهروز قاسمی" w:date="2020-09-30T13:26:00Z">
            <w:rPr>
              <w:rFonts w:cs="IRANSans" w:hint="eastAsia"/>
              <w:rtl/>
            </w:rPr>
          </w:rPrChange>
        </w:rPr>
        <w:t>درست</w:t>
      </w:r>
      <w:r w:rsidRPr="00C555D0">
        <w:rPr>
          <w:rFonts w:ascii="IRANSans" w:hAnsi="IRANSans" w:cs="IRANSans"/>
          <w:rtl/>
          <w:lang w:bidi="fa-IR"/>
        </w:rPr>
        <w:t xml:space="preserve"> را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="00C326F6">
        <w:rPr>
          <w:rFonts w:ascii="IRANSans" w:hAnsi="IRANSans" w:cs="IRANSans"/>
          <w:rtl/>
          <w:lang w:bidi="fa-IR"/>
        </w:rPr>
        <w:t>بر اساس</w:t>
      </w:r>
      <w:r w:rsidRPr="00C555D0">
        <w:rPr>
          <w:rFonts w:ascii="IRANSans" w:hAnsi="IRANSans" w:cs="IRANSans"/>
          <w:rtl/>
          <w:lang w:bidi="fa-IR"/>
        </w:rPr>
        <w:t xml:space="preserve"> اینکه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نشان داده شود یا مخفی شود،</w:t>
      </w:r>
      <w:r w:rsidRPr="00C555D0">
        <w:rPr>
          <w:rFonts w:ascii="IRANSans" w:hAnsi="IRANSans" w:cs="IRANSans"/>
          <w:rtl/>
          <w:lang w:bidi="fa-IR"/>
          <w:rPrChange w:id="206" w:author="بهروز قاسمی" w:date="2020-09-30T13:26:00Z">
            <w:rPr>
              <w:rFonts w:cs="IRANSans"/>
              <w:rtl/>
            </w:rPr>
          </w:rPrChange>
        </w:rPr>
        <w:t xml:space="preserve"> </w:t>
      </w:r>
      <w:r w:rsidRPr="00C555D0">
        <w:rPr>
          <w:rFonts w:ascii="IRANSans" w:hAnsi="IRANSans" w:cs="IRANSans" w:hint="eastAsia"/>
          <w:rtl/>
          <w:lang w:bidi="fa-IR"/>
          <w:rPrChange w:id="207" w:author="بهروز قاسمی" w:date="2020-09-30T13:26:00Z">
            <w:rPr>
              <w:rFonts w:cs="IRANSans" w:hint="eastAsia"/>
              <w:rtl/>
            </w:rPr>
          </w:rPrChange>
        </w:rPr>
        <w:t>انتخاب</w:t>
      </w:r>
      <w:r w:rsidRPr="00C555D0">
        <w:rPr>
          <w:rFonts w:ascii="IRANSans" w:hAnsi="IRANSans" w:cs="IRANSans"/>
          <w:rtl/>
          <w:lang w:bidi="fa-IR"/>
          <w:rPrChange w:id="208" w:author="بهروز قاسمی" w:date="2020-09-30T13:26:00Z">
            <w:rPr>
              <w:rFonts w:cs="IRANSans"/>
              <w:rtl/>
            </w:rPr>
          </w:rPrChange>
        </w:rPr>
        <w:t xml:space="preserve"> </w:t>
      </w:r>
      <w:r w:rsidRPr="00C555D0">
        <w:rPr>
          <w:rFonts w:ascii="IRANSans" w:hAnsi="IRANSans" w:cs="IRANSans" w:hint="eastAsia"/>
          <w:rtl/>
          <w:lang w:bidi="fa-IR"/>
          <w:rPrChange w:id="209" w:author="بهروز قاسمی" w:date="2020-09-30T13:26:00Z">
            <w:rPr>
              <w:rFonts w:cs="IRANSans" w:hint="eastAsia"/>
              <w:rtl/>
            </w:rPr>
          </w:rPrChange>
        </w:rPr>
        <w:t>و</w:t>
      </w:r>
      <w:r w:rsidRPr="00C555D0">
        <w:rPr>
          <w:rFonts w:ascii="IRANSans" w:hAnsi="IRANSans" w:cs="IRANSans"/>
          <w:rtl/>
          <w:lang w:bidi="fa-IR"/>
          <w:rPrChange w:id="210" w:author="بهروز قاسمی" w:date="2020-09-30T13:26:00Z">
            <w:rPr>
              <w:rFonts w:cs="IRANSans"/>
              <w:rtl/>
            </w:rPr>
          </w:rPrChange>
        </w:rPr>
        <w:t xml:space="preserve"> </w:t>
      </w:r>
      <w:r w:rsidRPr="00C555D0">
        <w:rPr>
          <w:rFonts w:ascii="IRANSans" w:hAnsi="IRANSans" w:cs="IRANSans" w:hint="eastAsia"/>
          <w:rtl/>
          <w:lang w:bidi="fa-IR"/>
          <w:rPrChange w:id="211" w:author="بهروز قاسمی" w:date="2020-09-30T13:26:00Z">
            <w:rPr>
              <w:rFonts w:cs="IRANSans" w:hint="eastAsia"/>
              <w:rtl/>
            </w:rPr>
          </w:rPrChange>
        </w:rPr>
        <w:t>وارد</w:t>
      </w:r>
      <w:r w:rsidRPr="00C555D0">
        <w:rPr>
          <w:rFonts w:ascii="IRANSans" w:hAnsi="IRANSans" w:cs="IRANSans"/>
          <w:rtl/>
          <w:lang w:bidi="fa-IR"/>
          <w:rPrChange w:id="212" w:author="بهروز قاسمی" w:date="2020-09-30T13:26:00Z">
            <w:rPr>
              <w:rFonts w:cs="IRANSans"/>
              <w:rtl/>
            </w:rPr>
          </w:rPrChange>
        </w:rPr>
        <w:t xml:space="preserve"> </w:t>
      </w:r>
      <w:r w:rsidR="00E4212D">
        <w:rPr>
          <w:rFonts w:ascii="IRANSans" w:hAnsi="IRANSans" w:cs="IRANSans"/>
          <w:rtl/>
          <w:lang w:bidi="fa-IR"/>
        </w:rPr>
        <w:t>کن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د</w:t>
      </w:r>
      <w:r w:rsidR="00E4212D">
        <w:rPr>
          <w:rFonts w:ascii="IRANSans" w:hAnsi="IRANSans" w:cs="IRANSans"/>
          <w:rtl/>
          <w:lang w:bidi="fa-IR"/>
        </w:rPr>
        <w:t xml:space="preserve"> (</w:t>
      </w:r>
      <w:r w:rsidRPr="00C555D0">
        <w:rPr>
          <w:rFonts w:ascii="IRANSans" w:hAnsi="IRANSans" w:cs="IRANSans"/>
          <w:lang w:bidi="fa-IR"/>
          <w:rPrChange w:id="213" w:author="بهروز قاسمی" w:date="2020-09-30T13:26:00Z">
            <w:rPr>
              <w:rFonts w:cs="IRANSans"/>
            </w:rPr>
          </w:rPrChange>
        </w:rPr>
        <w:t>its4you_if, its4you_ifnumber, its4you_isnull</w:t>
      </w:r>
      <w:r w:rsidR="00E4212D">
        <w:rPr>
          <w:rFonts w:ascii="IRANSans" w:hAnsi="IRANSans" w:cs="IRANSans"/>
          <w:rtl/>
          <w:lang w:bidi="fa-IR"/>
        </w:rPr>
        <w:t>)</w:t>
      </w:r>
    </w:p>
    <w:p w14:paraId="2470CB9F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برای مثال:</w:t>
      </w:r>
    </w:p>
    <w:p w14:paraId="16406B68" w14:textId="135F6D51" w:rsidR="00C555D0" w:rsidRPr="000E183F" w:rsidRDefault="00E4212D" w:rsidP="009F0FC9">
      <w:pPr>
        <w:spacing w:after="0"/>
        <w:rPr>
          <w:rFonts w:ascii="IRANSans" w:hAnsi="IRANSans" w:cs="IRANSans"/>
          <w:sz w:val="20"/>
          <w:szCs w:val="20"/>
          <w:rtl/>
          <w:lang w:bidi="fa-IR"/>
        </w:rPr>
      </w:pPr>
      <w:r w:rsidRPr="000E183F">
        <w:rPr>
          <w:rFonts w:ascii="IRANSans" w:hAnsi="IRANSans" w:cs="IRANSans"/>
          <w:sz w:val="20"/>
          <w:szCs w:val="20"/>
          <w:lang w:bidi="fa-IR"/>
        </w:rPr>
        <w:t>[</w:t>
      </w:r>
      <w:r w:rsidR="00C555D0" w:rsidRPr="000E183F">
        <w:rPr>
          <w:rFonts w:ascii="IRANSans" w:hAnsi="IRANSans" w:cs="IRANSans"/>
          <w:sz w:val="20"/>
          <w:szCs w:val="20"/>
          <w:lang w:bidi="fa-IR"/>
        </w:rPr>
        <w:t>CUSTOMFUNCTION|its4you_isnull|param1|whatToReturn1|whatToReturn2|CUSTOMFUNCTION</w:t>
      </w:r>
      <w:r w:rsidRPr="000E183F">
        <w:rPr>
          <w:rFonts w:ascii="IRANSans" w:hAnsi="IRANSans" w:cs="IRANSans"/>
          <w:sz w:val="20"/>
          <w:szCs w:val="20"/>
          <w:lang w:bidi="fa-IR"/>
        </w:rPr>
        <w:t>]</w:t>
      </w:r>
      <w:r w:rsidR="00C555D0" w:rsidRPr="000E183F">
        <w:rPr>
          <w:rFonts w:ascii="IRANSans" w:hAnsi="IRANSans" w:cs="IRANSans"/>
          <w:sz w:val="20"/>
          <w:szCs w:val="20"/>
          <w:lang w:bidi="fa-IR"/>
        </w:rPr>
        <w:br/>
      </w:r>
    </w:p>
    <w:p w14:paraId="406523B0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حالا موارد زیر را جایگزین کنید:</w:t>
      </w:r>
    </w:p>
    <w:p w14:paraId="0316E58B" w14:textId="77777777" w:rsidR="00C555D0" w:rsidRPr="00C555D0" w:rsidRDefault="00C555D0">
      <w:pPr>
        <w:pStyle w:val="ListParagraph"/>
        <w:numPr>
          <w:ilvl w:val="0"/>
          <w:numId w:val="54"/>
        </w:numPr>
        <w:bidi/>
        <w:spacing w:after="0" w:line="259" w:lineRule="auto"/>
        <w:rPr>
          <w:rFonts w:ascii="IRANSans" w:hAnsi="IRANSans" w:cs="IRANSans"/>
          <w:rtl/>
          <w:lang w:bidi="fa-IR"/>
          <w:rPrChange w:id="214" w:author="بهروز قاسمی" w:date="2020-09-30T13:27:00Z">
            <w:rPr>
              <w:rtl/>
            </w:rPr>
          </w:rPrChange>
        </w:rPr>
        <w:pPrChange w:id="215" w:author="بهروز قاسمی" w:date="2020-09-30T13:27:00Z">
          <w:pPr>
            <w:bidi/>
            <w:spacing w:after="0"/>
          </w:pPr>
        </w:pPrChange>
      </w:pPr>
      <w:r w:rsidRPr="000E183F">
        <w:rPr>
          <w:rFonts w:ascii="IRANSans" w:hAnsi="IRANSans" w:cs="IRANSans"/>
          <w:b/>
          <w:bCs/>
          <w:lang w:bidi="fa-IR"/>
          <w:rPrChange w:id="216" w:author="بهروز قاسمی" w:date="2020-09-30T13:27:00Z">
            <w:rPr/>
          </w:rPrChange>
        </w:rPr>
        <w:t>param1</w:t>
      </w:r>
      <w:r w:rsidRPr="00C555D0">
        <w:rPr>
          <w:rFonts w:ascii="IRANSans" w:hAnsi="IRANSans" w:cs="IRANSans"/>
          <w:rtl/>
          <w:lang w:bidi="fa-IR"/>
          <w:rPrChange w:id="217" w:author="بهروز قاسمی" w:date="2020-09-30T13:27:00Z">
            <w:rPr>
              <w:rtl/>
            </w:rPr>
          </w:rPrChange>
        </w:rPr>
        <w:t xml:space="preserve"> با </w:t>
      </w:r>
      <w:r w:rsidRPr="00C555D0">
        <w:rPr>
          <w:rFonts w:ascii="IRANSans" w:hAnsi="IRANSans" w:cs="IRANSans"/>
          <w:lang w:bidi="fa-IR"/>
          <w:rPrChange w:id="218" w:author="بهروز قاسمی" w:date="2020-09-30T13:27:00Z">
            <w:rPr/>
          </w:rPrChange>
        </w:rPr>
        <w:t>$TOTALDISCOUNT$</w:t>
      </w:r>
    </w:p>
    <w:p w14:paraId="2070A75E" w14:textId="77777777" w:rsidR="00C555D0" w:rsidRPr="00C555D0" w:rsidRDefault="00C555D0">
      <w:pPr>
        <w:pStyle w:val="ListParagraph"/>
        <w:numPr>
          <w:ilvl w:val="0"/>
          <w:numId w:val="54"/>
        </w:numPr>
        <w:bidi/>
        <w:spacing w:after="0" w:line="259" w:lineRule="auto"/>
        <w:rPr>
          <w:rFonts w:ascii="IRANSans" w:hAnsi="IRANSans" w:cs="IRANSans"/>
          <w:rtl/>
          <w:lang w:bidi="fa-IR"/>
          <w:rPrChange w:id="219" w:author="بهروز قاسمی" w:date="2020-09-30T13:27:00Z">
            <w:rPr>
              <w:rtl/>
            </w:rPr>
          </w:rPrChange>
        </w:rPr>
        <w:pPrChange w:id="220" w:author="بهروز قاسمی" w:date="2020-09-30T13:27:00Z">
          <w:pPr>
            <w:bidi/>
            <w:spacing w:after="0"/>
          </w:pPr>
        </w:pPrChange>
      </w:pPr>
      <w:r w:rsidRPr="000E183F">
        <w:rPr>
          <w:rFonts w:ascii="IRANSans" w:hAnsi="IRANSans" w:cs="IRANSans"/>
          <w:b/>
          <w:bCs/>
          <w:lang w:bidi="fa-IR"/>
          <w:rPrChange w:id="221" w:author="بهروز قاسمی" w:date="2020-09-30T13:27:00Z">
            <w:rPr/>
          </w:rPrChange>
        </w:rPr>
        <w:t>whatToReturn1</w:t>
      </w:r>
      <w:r w:rsidRPr="00C555D0">
        <w:rPr>
          <w:rFonts w:ascii="IRANSans" w:hAnsi="IRANSans" w:cs="IRANSans"/>
          <w:rtl/>
          <w:lang w:bidi="fa-IR"/>
          <w:rPrChange w:id="222" w:author="بهروز قاسمی" w:date="2020-09-30T13:27:00Z">
            <w:rPr>
              <w:rtl/>
            </w:rPr>
          </w:rPrChange>
        </w:rPr>
        <w:t xml:space="preserve"> با </w:t>
      </w:r>
      <w:r w:rsidRPr="00C555D0">
        <w:rPr>
          <w:rFonts w:ascii="IRANSans" w:hAnsi="IRANSans" w:cs="IRANSans"/>
          <w:lang w:bidi="fa-IR"/>
          <w:rPrChange w:id="223" w:author="بهروز قاسمی" w:date="2020-09-30T13:27:00Z">
            <w:rPr/>
          </w:rPrChange>
        </w:rPr>
        <w:t>#HIDETR#</w:t>
      </w:r>
    </w:p>
    <w:p w14:paraId="1CD17886" w14:textId="77777777" w:rsidR="00C555D0" w:rsidRPr="00C555D0" w:rsidRDefault="00C555D0">
      <w:pPr>
        <w:pStyle w:val="ListParagraph"/>
        <w:numPr>
          <w:ilvl w:val="0"/>
          <w:numId w:val="54"/>
        </w:numPr>
        <w:bidi/>
        <w:spacing w:after="0" w:line="259" w:lineRule="auto"/>
        <w:rPr>
          <w:rFonts w:ascii="IRANSans" w:hAnsi="IRANSans" w:cs="IRANSans"/>
          <w:lang w:bidi="fa-IR"/>
          <w:rPrChange w:id="224" w:author="بهروز قاسمی" w:date="2020-09-30T13:27:00Z">
            <w:rPr/>
          </w:rPrChange>
        </w:rPr>
        <w:pPrChange w:id="225" w:author="بهروز قاسمی" w:date="2020-09-30T13:27:00Z">
          <w:pPr>
            <w:bidi/>
            <w:spacing w:after="0"/>
          </w:pPr>
        </w:pPrChange>
      </w:pPr>
      <w:r w:rsidRPr="000E183F">
        <w:rPr>
          <w:rFonts w:ascii="IRANSans" w:hAnsi="IRANSans" w:cs="IRANSans"/>
          <w:b/>
          <w:bCs/>
          <w:lang w:bidi="fa-IR"/>
          <w:rPrChange w:id="226" w:author="بهروز قاسمی" w:date="2020-09-30T13:27:00Z">
            <w:rPr/>
          </w:rPrChange>
        </w:rPr>
        <w:t>whatToReturn2</w:t>
      </w:r>
      <w:r w:rsidRPr="00C555D0">
        <w:rPr>
          <w:rFonts w:ascii="IRANSans" w:hAnsi="IRANSans" w:cs="IRANSans"/>
          <w:rtl/>
          <w:lang w:bidi="fa-IR"/>
          <w:rPrChange w:id="227" w:author="بهروز قاسمی" w:date="2020-09-30T13:27:00Z">
            <w:rPr>
              <w:rtl/>
            </w:rPr>
          </w:rPrChange>
        </w:rPr>
        <w:t xml:space="preserve"> خال</w:t>
      </w:r>
      <w:r w:rsidRPr="00C555D0">
        <w:rPr>
          <w:rFonts w:ascii="IRANSans" w:hAnsi="IRANSans" w:cs="IRANSans" w:hint="cs"/>
          <w:rtl/>
          <w:lang w:bidi="fa-IR"/>
          <w:rPrChange w:id="228" w:author="بهروز قاسمی" w:date="2020-09-30T13:27:00Z">
            <w:rPr>
              <w:rFonts w:hint="cs"/>
              <w:rtl/>
            </w:rPr>
          </w:rPrChange>
        </w:rPr>
        <w:t>ی</w:t>
      </w:r>
      <w:r w:rsidRPr="00C555D0">
        <w:rPr>
          <w:rFonts w:ascii="IRANSans" w:hAnsi="IRANSans" w:cs="IRANSans"/>
          <w:rtl/>
          <w:lang w:bidi="fa-IR"/>
          <w:rPrChange w:id="229" w:author="بهروز قاسمی" w:date="2020-09-30T13:27:00Z">
            <w:rPr>
              <w:rtl/>
            </w:rPr>
          </w:rPrChange>
        </w:rPr>
        <w:t xml:space="preserve"> بماند</w:t>
      </w:r>
    </w:p>
    <w:p w14:paraId="2B098014" w14:textId="30B10524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آخر </w:t>
      </w:r>
      <w:del w:id="230" w:author="بهروز قاسمی" w:date="2020-09-30T13:27:00Z">
        <w:r w:rsidRPr="00C555D0" w:rsidDel="0076286D">
          <w:rPr>
            <w:rFonts w:ascii="IRANSans" w:hAnsi="IRANSans" w:cs="IRANSans"/>
            <w:rtl/>
            <w:lang w:bidi="fa-IR"/>
          </w:rPr>
          <w:delText xml:space="preserve">عملیات </w:delText>
        </w:r>
      </w:del>
      <w:ins w:id="231" w:author="بهروز قاسمی" w:date="2020-09-30T13:27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 xml:space="preserve">شما با </w:t>
      </w:r>
      <w:r w:rsidRPr="00C555D0">
        <w:rPr>
          <w:rFonts w:ascii="IRANSans" w:hAnsi="IRANSans" w:cs="IRANSans"/>
          <w:lang w:bidi="fa-IR"/>
        </w:rPr>
        <w:t>#HIDETR#</w:t>
      </w:r>
      <w:r w:rsidRPr="00C555D0">
        <w:rPr>
          <w:rFonts w:ascii="IRANSans" w:hAnsi="IRANSans" w:cs="IRANSans"/>
          <w:rtl/>
          <w:lang w:bidi="fa-IR"/>
        </w:rPr>
        <w:t xml:space="preserve"> به این صورت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است:</w:t>
      </w:r>
    </w:p>
    <w:p w14:paraId="2683391D" w14:textId="77777777" w:rsidR="00C555D0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  <w:pPrChange w:id="232" w:author="بهروز قاسمی" w:date="2020-09-30T13:27:00Z">
          <w:pPr>
            <w:bidi/>
            <w:spacing w:after="0"/>
          </w:pPr>
        </w:pPrChange>
      </w:pPr>
      <w:r w:rsidRPr="000E183F">
        <w:rPr>
          <w:rFonts w:ascii="IRANSans" w:hAnsi="IRANSans" w:cs="IRANSans"/>
          <w:sz w:val="20"/>
          <w:szCs w:val="20"/>
          <w:lang w:bidi="fa-IR"/>
        </w:rPr>
        <w:t>[CUSTOMFUNCTION|its4you_isnull|$TOTALDISCOUNT$|#HIDETR#||CUSTOMFUNCTION]</w:t>
      </w:r>
    </w:p>
    <w:p w14:paraId="66673C4E" w14:textId="77777777" w:rsidR="000E183F" w:rsidRPr="000E183F" w:rsidRDefault="000E183F" w:rsidP="000E183F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1332C9B5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66824F8E" wp14:editId="4CC004EB">
            <wp:extent cx="5694680" cy="3433313"/>
            <wp:effectExtent l="0" t="0" r="1270" b="0"/>
            <wp:docPr id="16" name="Picture 16" descr="#HIDETR# functionality – PDF Maker Vtiger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#HIDETR# functionality – PDF Maker Vtiger 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49" cy="346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D2C3" w14:textId="77777777" w:rsidR="00C555D0" w:rsidRPr="00C555D0" w:rsidRDefault="00C555D0" w:rsidP="00C555D0">
      <w:pPr>
        <w:bidi/>
        <w:spacing w:after="0"/>
        <w:rPr>
          <w:ins w:id="233" w:author="بهروز قاسمی" w:date="2020-09-30T13:28:00Z"/>
          <w:rFonts w:ascii="IRANSans" w:hAnsi="IRANSans" w:cs="IRANSans"/>
          <w:rtl/>
          <w:lang w:bidi="fa-IR"/>
        </w:rPr>
      </w:pPr>
    </w:p>
    <w:p w14:paraId="7BF0D69E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234" w:name="_Toc52630388"/>
      <w:r>
        <w:rPr>
          <w:color w:val="00B050"/>
          <w:rtl/>
          <w:lang w:bidi="fa-IR"/>
        </w:rPr>
        <w:br w:type="page"/>
      </w:r>
    </w:p>
    <w:p w14:paraId="69524A8B" w14:textId="6DA8B33B" w:rsidR="00C555D0" w:rsidRPr="00E72131" w:rsidDel="008356C7" w:rsidRDefault="00C555D0">
      <w:pPr>
        <w:pStyle w:val="Heading2"/>
        <w:rPr>
          <w:del w:id="235" w:author="بهروز قاسمی" w:date="2020-09-30T13:28:00Z"/>
          <w:color w:val="00B050"/>
          <w:lang w:bidi="fa-IR"/>
        </w:rPr>
        <w:pPrChange w:id="236" w:author="بهروز قاسمی" w:date="2020-09-30T13:29:00Z">
          <w:pPr>
            <w:bidi/>
            <w:spacing w:after="0"/>
          </w:pPr>
        </w:pPrChange>
      </w:pPr>
      <w:ins w:id="237" w:author="بهروز قاسمی" w:date="2020-09-30T13:28:00Z">
        <w:r w:rsidRPr="00E72131">
          <w:rPr>
            <w:color w:val="00B050"/>
            <w:rtl/>
            <w:lang w:bidi="fa-IR"/>
          </w:rPr>
          <w:lastRenderedPageBreak/>
          <w:t>تابع</w:t>
        </w:r>
        <w:bookmarkEnd w:id="234"/>
        <w:r w:rsidRPr="00E72131">
          <w:rPr>
            <w:color w:val="00B050"/>
            <w:rtl/>
            <w:lang w:bidi="fa-IR"/>
          </w:rPr>
          <w:t xml:space="preserve"> </w:t>
        </w:r>
      </w:ins>
      <w:del w:id="238" w:author="بهروز قاسمی" w:date="2020-09-30T13:28:00Z">
        <w:r w:rsidRPr="00E72131" w:rsidDel="008356C7">
          <w:rPr>
            <w:color w:val="00B050"/>
            <w:lang w:bidi="fa-IR"/>
          </w:rPr>
          <w:delText>#HIDETR# functionality – PDF Maker Vtiger 7</w:delText>
        </w:r>
      </w:del>
    </w:p>
    <w:p w14:paraId="1502B02F" w14:textId="77777777" w:rsidR="00C555D0" w:rsidRPr="00E72131" w:rsidDel="008356C7" w:rsidRDefault="00C555D0">
      <w:pPr>
        <w:pStyle w:val="Heading2"/>
        <w:rPr>
          <w:del w:id="239" w:author="بهروز قاسمی" w:date="2020-09-30T13:28:00Z"/>
          <w:color w:val="00B050"/>
          <w:lang w:bidi="fa-IR"/>
        </w:rPr>
        <w:pPrChange w:id="240" w:author="بهروز قاسمی" w:date="2020-09-30T13:29:00Z">
          <w:pPr>
            <w:bidi/>
            <w:spacing w:after="0"/>
          </w:pPr>
        </w:pPrChange>
      </w:pPr>
      <w:del w:id="241" w:author="بهروز قاسمی" w:date="2020-09-30T13:28:00Z">
        <w:r w:rsidRPr="00E72131" w:rsidDel="008356C7">
          <w:rPr>
            <w:color w:val="00B050"/>
            <w:lang w:bidi="fa-IR"/>
          </w:rPr>
          <w:delText>Was this helpful? </w:delText>
        </w:r>
        <w:r w:rsidRPr="00E72131" w:rsidDel="008356C7">
          <w:rPr>
            <w:rFonts w:ascii="B Nazanin" w:hAnsi="B Nazanin" w:cs="B Nazanin"/>
            <w:sz w:val="32"/>
            <w:szCs w:val="26"/>
          </w:rPr>
          <w:fldChar w:fldCharType="begin"/>
        </w:r>
        <w:r w:rsidRPr="00E72131" w:rsidDel="008356C7">
          <w:rPr>
            <w:color w:val="00B050"/>
            <w:lang w:bidi="fa-IR"/>
          </w:rPr>
          <w:delInstrText xml:space="preserve"> HYPERLINK "https://it-solutions4you.com/manuals/vtiger7/pdfmaker/" </w:delInstrText>
        </w:r>
        <w:r w:rsidRPr="00E72131" w:rsidDel="008356C7">
          <w:rPr>
            <w:rFonts w:ascii="B Nazanin" w:hAnsi="B Nazanin" w:cs="B Nazanin"/>
            <w:sz w:val="32"/>
            <w:szCs w:val="26"/>
          </w:rPr>
          <w:fldChar w:fldCharType="separate"/>
        </w:r>
        <w:r w:rsidRPr="00E72131" w:rsidDel="008356C7">
          <w:rPr>
            <w:rStyle w:val="Hyperlink"/>
            <w:color w:val="00B050"/>
            <w:sz w:val="22"/>
            <w:lang w:bidi="fa-IR"/>
          </w:rPr>
          <w:delText>Yes</w:delText>
        </w:r>
        <w:r w:rsidRPr="00E72131" w:rsidDel="008356C7">
          <w:rPr>
            <w:rStyle w:val="Hyperlink"/>
            <w:rFonts w:eastAsia="Times New Roman"/>
            <w:color w:val="00B050"/>
            <w:sz w:val="26"/>
            <w:szCs w:val="32"/>
            <w:lang w:bidi="fa-IR"/>
          </w:rPr>
          <w:fldChar w:fldCharType="end"/>
        </w:r>
        <w:r w:rsidRPr="00E72131" w:rsidDel="008356C7">
          <w:rPr>
            <w:color w:val="00B050"/>
            <w:lang w:bidi="fa-IR"/>
          </w:rPr>
          <w:delText> </w:delText>
        </w:r>
        <w:r w:rsidRPr="00E72131" w:rsidDel="008356C7">
          <w:rPr>
            <w:rFonts w:ascii="B Nazanin" w:hAnsi="B Nazanin" w:cs="B Nazanin"/>
            <w:sz w:val="32"/>
            <w:szCs w:val="26"/>
          </w:rPr>
          <w:fldChar w:fldCharType="begin"/>
        </w:r>
        <w:r w:rsidRPr="00E72131" w:rsidDel="008356C7">
          <w:rPr>
            <w:color w:val="00B050"/>
            <w:lang w:bidi="fa-IR"/>
          </w:rPr>
          <w:delInstrText xml:space="preserve"> HYPERLINK "https://it-solutions4you.com/manuals/vtiger7/pdfmaker/" </w:delInstrText>
        </w:r>
        <w:r w:rsidRPr="00E72131" w:rsidDel="008356C7">
          <w:rPr>
            <w:rFonts w:ascii="B Nazanin" w:hAnsi="B Nazanin" w:cs="B Nazanin"/>
            <w:sz w:val="32"/>
            <w:szCs w:val="26"/>
          </w:rPr>
          <w:fldChar w:fldCharType="separate"/>
        </w:r>
        <w:r w:rsidRPr="00E72131" w:rsidDel="008356C7">
          <w:rPr>
            <w:rStyle w:val="Hyperlink"/>
            <w:color w:val="00B050"/>
            <w:sz w:val="22"/>
            <w:lang w:bidi="fa-IR"/>
          </w:rPr>
          <w:delText>No</w:delText>
        </w:r>
        <w:r w:rsidRPr="00E72131" w:rsidDel="008356C7">
          <w:rPr>
            <w:rStyle w:val="Hyperlink"/>
            <w:rFonts w:eastAsia="Times New Roman"/>
            <w:color w:val="00B050"/>
            <w:sz w:val="26"/>
            <w:szCs w:val="32"/>
            <w:lang w:bidi="fa-IR"/>
          </w:rPr>
          <w:fldChar w:fldCharType="end"/>
        </w:r>
        <w:r w:rsidRPr="00E72131" w:rsidDel="008356C7">
          <w:rPr>
            <w:rFonts w:ascii="B Nazanin" w:hAnsi="B Nazanin" w:cs="B Nazanin"/>
            <w:sz w:val="32"/>
            <w:szCs w:val="26"/>
          </w:rPr>
          <w:fldChar w:fldCharType="begin"/>
        </w:r>
        <w:r w:rsidRPr="00E72131" w:rsidDel="008356C7">
          <w:rPr>
            <w:color w:val="00B050"/>
            <w:lang w:bidi="fa-IR"/>
          </w:rPr>
          <w:delInstrText xml:space="preserve"> HYPERLINK "https://it-solutions4you.com/manuals/vtiger7/pdfmaker/" \l "sugestedit_popup1" \o "Give suggestion" </w:delInstrText>
        </w:r>
        <w:r w:rsidRPr="00E72131" w:rsidDel="008356C7">
          <w:rPr>
            <w:rFonts w:ascii="B Nazanin" w:hAnsi="B Nazanin" w:cs="B Nazanin"/>
            <w:sz w:val="32"/>
            <w:szCs w:val="26"/>
          </w:rPr>
          <w:fldChar w:fldCharType="separate"/>
        </w:r>
        <w:r w:rsidRPr="00E72131" w:rsidDel="008356C7">
          <w:rPr>
            <w:rStyle w:val="Hyperlink"/>
            <w:color w:val="00B050"/>
            <w:sz w:val="22"/>
            <w:lang w:bidi="fa-IR"/>
          </w:rPr>
          <w:delText>Suggest edit</w:delText>
        </w:r>
        <w:r w:rsidRPr="00E72131" w:rsidDel="008356C7">
          <w:rPr>
            <w:rStyle w:val="Hyperlink"/>
            <w:rFonts w:eastAsia="Times New Roman"/>
            <w:color w:val="00B050"/>
            <w:sz w:val="26"/>
            <w:szCs w:val="32"/>
            <w:lang w:bidi="fa-IR"/>
          </w:rPr>
          <w:fldChar w:fldCharType="end"/>
        </w:r>
      </w:del>
    </w:p>
    <w:p w14:paraId="232DADF4" w14:textId="121F04FB" w:rsidR="00C555D0" w:rsidRPr="00C555D0" w:rsidRDefault="00C555D0">
      <w:pPr>
        <w:pStyle w:val="Heading2"/>
        <w:bidi/>
        <w:rPr>
          <w:lang w:bidi="fa-IR"/>
        </w:rPr>
        <w:pPrChange w:id="242" w:author="بهروز قاسمی" w:date="2020-09-30T13:29:00Z">
          <w:pPr>
            <w:bidi/>
            <w:spacing w:after="0"/>
          </w:pPr>
        </w:pPrChange>
      </w:pPr>
      <w:del w:id="243" w:author="بهروز قاسمی" w:date="2020-09-30T13:28:00Z">
        <w:r w:rsidRPr="00E72131" w:rsidDel="008356C7">
          <w:rPr>
            <w:color w:val="00B050"/>
            <w:lang w:bidi="fa-IR"/>
          </w:rPr>
          <w:delText>8.6.10.</w:delText>
        </w:r>
      </w:del>
      <w:bookmarkStart w:id="244" w:name="_Toc52630389"/>
      <w:r w:rsidRPr="00E72131">
        <w:rPr>
          <w:color w:val="00B050"/>
          <w:lang w:bidi="fa-IR"/>
        </w:rPr>
        <w:t>getTemplateId</w:t>
      </w:r>
      <w:bookmarkEnd w:id="244"/>
      <w:del w:id="245" w:author="بهروز قاسمی" w:date="2020-09-30T13:28:00Z">
        <w:r w:rsidRPr="00C555D0" w:rsidDel="008356C7">
          <w:rPr>
            <w:lang w:bidi="fa-IR"/>
          </w:rPr>
          <w:delText>function </w:delText>
        </w:r>
      </w:del>
    </w:p>
    <w:p w14:paraId="2A7729EE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246" w:author="بهروز قاسمی" w:date="2020-09-30T13:29:00Z">
            <w:rPr>
              <w:rFonts w:cs="IRANSans"/>
            </w:rPr>
          </w:rPrChange>
        </w:rPr>
      </w:pPr>
      <w:bookmarkStart w:id="247" w:name="_Toc52630390"/>
      <w:r w:rsidRPr="00C555D0">
        <w:rPr>
          <w:rFonts w:cs="IRANSans"/>
          <w:lang w:bidi="fa-IR"/>
          <w:rPrChange w:id="248" w:author="بهروز قاسمی" w:date="2020-09-30T13:29:00Z">
            <w:rPr>
              <w:rFonts w:cs="IRANSans"/>
            </w:rPr>
          </w:rPrChange>
        </w:rPr>
        <w:t>Syntax</w:t>
      </w:r>
      <w:bookmarkEnd w:id="247"/>
    </w:p>
    <w:p w14:paraId="38906375" w14:textId="77777777" w:rsidR="00C555D0" w:rsidRPr="000E183F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  <w:pPrChange w:id="249" w:author="بهروز قاسمی" w:date="2020-09-30T13:29:00Z">
          <w:pPr>
            <w:bidi/>
            <w:spacing w:after="0"/>
          </w:pPr>
        </w:pPrChange>
      </w:pPr>
      <w:r w:rsidRPr="000E183F">
        <w:rPr>
          <w:rFonts w:ascii="IRANSans" w:hAnsi="IRANSans" w:cs="IRANSans"/>
          <w:sz w:val="20"/>
          <w:szCs w:val="20"/>
          <w:lang w:bidi="fa-IR"/>
        </w:rPr>
        <w:t>[CUSTOMFUNCTION|getTemplateId|CUSTOMFUNCTION]</w:t>
      </w:r>
    </w:p>
    <w:p w14:paraId="16444ABC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250" w:author="بهروز قاسمی" w:date="2020-09-30T13:29:00Z">
            <w:rPr>
              <w:rFonts w:cs="IRANSans"/>
            </w:rPr>
          </w:rPrChange>
        </w:rPr>
      </w:pPr>
      <w:bookmarkStart w:id="251" w:name="_Toc52630391"/>
      <w:r w:rsidRPr="00C555D0">
        <w:rPr>
          <w:rFonts w:cs="IRANSans"/>
          <w:rtl/>
          <w:lang w:bidi="fa-IR"/>
          <w:rPrChange w:id="252" w:author="بهروز قاسمی" w:date="2020-09-30T13:29:00Z">
            <w:rPr>
              <w:rFonts w:cs="IRANSans"/>
              <w:rtl/>
            </w:rPr>
          </w:rPrChange>
        </w:rPr>
        <w:t>توض</w:t>
      </w:r>
      <w:r w:rsidRPr="00C555D0">
        <w:rPr>
          <w:rFonts w:cs="IRANSans" w:hint="cs"/>
          <w:rtl/>
          <w:lang w:bidi="fa-IR"/>
          <w:rPrChange w:id="253" w:author="بهروز قاسمی" w:date="2020-09-30T13:29:00Z">
            <w:rPr>
              <w:rFonts w:cs="IRANSans" w:hint="cs"/>
              <w:rtl/>
            </w:rPr>
          </w:rPrChange>
        </w:rPr>
        <w:t>ی</w:t>
      </w:r>
      <w:r w:rsidRPr="00C555D0">
        <w:rPr>
          <w:rFonts w:cs="IRANSans" w:hint="eastAsia"/>
          <w:rtl/>
          <w:lang w:bidi="fa-IR"/>
          <w:rPrChange w:id="254" w:author="بهروز قاسمی" w:date="2020-09-30T13:29:00Z">
            <w:rPr>
              <w:rFonts w:cs="IRANSans" w:hint="eastAsia"/>
              <w:rtl/>
            </w:rPr>
          </w:rPrChange>
        </w:rPr>
        <w:t>حات</w:t>
      </w:r>
      <w:bookmarkEnd w:id="251"/>
    </w:p>
    <w:p w14:paraId="54F3CFDC" w14:textId="1225275A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این تابع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شناسه الگوی فعلی را </w:t>
      </w:r>
      <w:r w:rsidR="00C326F6">
        <w:rPr>
          <w:rFonts w:ascii="IRANSans" w:hAnsi="IRANSans" w:cs="IRANSans"/>
          <w:rtl/>
          <w:lang w:bidi="fa-IR"/>
        </w:rPr>
        <w:t>برم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گرداند</w:t>
      </w:r>
      <w:r w:rsidRPr="00C555D0">
        <w:rPr>
          <w:rFonts w:ascii="IRANSans" w:hAnsi="IRANSans" w:cs="IRANSans"/>
          <w:rtl/>
          <w:lang w:bidi="fa-IR"/>
        </w:rPr>
        <w:t>.</w:t>
      </w:r>
    </w:p>
    <w:p w14:paraId="287A024A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255" w:author="بهروز قاسمی" w:date="2020-09-30T13:31:00Z">
            <w:rPr>
              <w:rFonts w:cs="IRANSans"/>
            </w:rPr>
          </w:rPrChange>
        </w:rPr>
      </w:pPr>
      <w:bookmarkStart w:id="256" w:name="_Toc52630392"/>
      <w:r w:rsidRPr="00C555D0">
        <w:rPr>
          <w:rFonts w:cs="IRANSans"/>
          <w:rtl/>
          <w:lang w:bidi="fa-IR"/>
          <w:rPrChange w:id="257" w:author="بهروز قاسمی" w:date="2020-09-30T13:31:00Z">
            <w:rPr>
              <w:rFonts w:cs="IRANSans"/>
              <w:rtl/>
            </w:rPr>
          </w:rPrChange>
        </w:rPr>
        <w:t>پارامترها</w:t>
      </w:r>
      <w:bookmarkEnd w:id="256"/>
    </w:p>
    <w:p w14:paraId="6BB6A2C7" w14:textId="2268402B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بدون </w:t>
      </w:r>
      <w:r w:rsidR="00C326F6">
        <w:rPr>
          <w:rFonts w:ascii="IRANSans" w:hAnsi="IRANSans" w:cs="IRANSans"/>
          <w:rtl/>
          <w:lang w:bidi="fa-IR"/>
        </w:rPr>
        <w:t>پارامترها</w:t>
      </w:r>
      <w:r w:rsidR="00C326F6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اضافی است.</w:t>
      </w:r>
    </w:p>
    <w:p w14:paraId="588F9A96" w14:textId="77777777" w:rsidR="00C555D0" w:rsidRPr="00C555D0" w:rsidRDefault="00C555D0" w:rsidP="00C555D0">
      <w:pPr>
        <w:pStyle w:val="Heading3"/>
        <w:bidi/>
        <w:rPr>
          <w:rFonts w:cs="IRANSans"/>
          <w:lang w:bidi="fa-IR"/>
          <w:rPrChange w:id="258" w:author="بهروز قاسمی" w:date="2020-09-30T13:31:00Z">
            <w:rPr>
              <w:rFonts w:cs="IRANSans"/>
            </w:rPr>
          </w:rPrChange>
        </w:rPr>
      </w:pPr>
      <w:bookmarkStart w:id="259" w:name="_Toc52630393"/>
      <w:r w:rsidRPr="00C555D0">
        <w:rPr>
          <w:rStyle w:val="Heading3Char"/>
          <w:rFonts w:cs="IRANSans"/>
          <w:b/>
          <w:bCs/>
          <w:rtl/>
          <w:lang w:bidi="fa-IR"/>
          <w:rPrChange w:id="260" w:author="بهروز قاسمی" w:date="2020-09-30T13:31:00Z">
            <w:rPr>
              <w:rFonts w:cs="IRANSans"/>
              <w:rtl/>
            </w:rPr>
          </w:rPrChange>
        </w:rPr>
        <w:t>ک</w:t>
      </w:r>
      <w:r w:rsidRPr="00C555D0">
        <w:rPr>
          <w:rFonts w:cs="IRANSans"/>
          <w:rtl/>
          <w:lang w:bidi="fa-IR"/>
          <w:rPrChange w:id="261" w:author="بهروز قاسمی" w:date="2020-09-30T13:31:00Z">
            <w:rPr>
              <w:rFonts w:cs="IRANSans"/>
              <w:rtl/>
            </w:rPr>
          </w:rPrChange>
        </w:rPr>
        <w:t>اربرد</w:t>
      </w:r>
      <w:bookmarkEnd w:id="259"/>
    </w:p>
    <w:p w14:paraId="182A54B8" w14:textId="77777777" w:rsidR="00C555D0" w:rsidRPr="00C555D0" w:rsidRDefault="00C555D0" w:rsidP="00C555D0">
      <w:pPr>
        <w:bidi/>
        <w:spacing w:after="0"/>
        <w:rPr>
          <w:ins w:id="262" w:author="بهروز قاسمی" w:date="2020-09-30T13:31:00Z"/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فقط </w:t>
      </w:r>
      <w:del w:id="263" w:author="بهروز قاسمی" w:date="2020-09-30T13:31:00Z">
        <w:r w:rsidRPr="00C555D0" w:rsidDel="00AD405C">
          <w:rPr>
            <w:rFonts w:ascii="IRANSans" w:hAnsi="IRANSans" w:cs="IRANSans"/>
            <w:highlight w:val="yellow"/>
            <w:rtl/>
            <w:lang w:bidi="fa-IR"/>
            <w:rPrChange w:id="264" w:author="بهروز قاسمی" w:date="2020-09-30T13:31:00Z">
              <w:rPr>
                <w:rFonts w:cs="IRANSans"/>
                <w:rtl/>
              </w:rPr>
            </w:rPrChange>
          </w:rPr>
          <w:delText>عمل</w:delText>
        </w:r>
        <w:r w:rsidRPr="00C555D0" w:rsidDel="00AD405C">
          <w:rPr>
            <w:rFonts w:ascii="IRANSans" w:hAnsi="IRANSans" w:cs="IRANSans" w:hint="cs"/>
            <w:highlight w:val="yellow"/>
            <w:rtl/>
            <w:lang w:bidi="fa-IR"/>
            <w:rPrChange w:id="265" w:author="بهروز قاسمی" w:date="2020-09-30T13:31:00Z">
              <w:rPr>
                <w:rFonts w:cs="IRANSans" w:hint="cs"/>
                <w:rtl/>
              </w:rPr>
            </w:rPrChange>
          </w:rPr>
          <w:delText>ی</w:delText>
        </w:r>
        <w:r w:rsidRPr="00C555D0" w:rsidDel="00AD405C">
          <w:rPr>
            <w:rFonts w:ascii="IRANSans" w:hAnsi="IRANSans" w:cs="IRANSans" w:hint="eastAsia"/>
            <w:highlight w:val="yellow"/>
            <w:rtl/>
            <w:lang w:bidi="fa-IR"/>
            <w:rPrChange w:id="266" w:author="بهروز قاسمی" w:date="2020-09-30T13:31:00Z">
              <w:rPr>
                <w:rFonts w:cs="IRANSans" w:hint="eastAsia"/>
                <w:rtl/>
              </w:rPr>
            </w:rPrChange>
          </w:rPr>
          <w:delText>ات</w:delText>
        </w:r>
        <w:r w:rsidRPr="00C555D0" w:rsidDel="00AD405C">
          <w:rPr>
            <w:rFonts w:ascii="IRANSans" w:hAnsi="IRANSans" w:cs="IRANSans"/>
            <w:rtl/>
            <w:lang w:bidi="fa-IR"/>
          </w:rPr>
          <w:delText xml:space="preserve"> </w:delText>
        </w:r>
      </w:del>
      <w:ins w:id="267" w:author="بهروز قاسمی" w:date="2020-09-30T13:31:00Z">
        <w:r w:rsidRPr="00C555D0">
          <w:rPr>
            <w:rFonts w:ascii="IRANSans" w:hAnsi="IRANSans" w:cs="IRANSans"/>
            <w:rtl/>
            <w:lang w:bidi="fa-IR"/>
          </w:rPr>
          <w:t xml:space="preserve">تابع </w:t>
        </w:r>
      </w:ins>
      <w:r w:rsidRPr="00C555D0">
        <w:rPr>
          <w:rFonts w:ascii="IRANSans" w:hAnsi="IRANSans" w:cs="IRANSans"/>
          <w:rtl/>
          <w:lang w:bidi="fa-IR"/>
        </w:rPr>
        <w:t>را وارد الگو کنید:</w:t>
      </w:r>
    </w:p>
    <w:p w14:paraId="2B00E3B9" w14:textId="77777777" w:rsidR="00C555D0" w:rsidRDefault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  <w:pPrChange w:id="268" w:author="بهروز قاسمی" w:date="2020-09-30T13:31:00Z">
          <w:pPr>
            <w:bidi/>
            <w:spacing w:after="0"/>
          </w:pPr>
        </w:pPrChange>
      </w:pPr>
      <w:r w:rsidRPr="000E183F">
        <w:rPr>
          <w:rFonts w:ascii="IRANSans" w:hAnsi="IRANSans" w:cs="IRANSans"/>
          <w:sz w:val="20"/>
          <w:szCs w:val="20"/>
          <w:lang w:bidi="fa-IR"/>
        </w:rPr>
        <w:br/>
        <w:t>[CUSTOMFUNCTION|getTemplateId|CUSTOMFUNCTION]</w:t>
      </w:r>
    </w:p>
    <w:p w14:paraId="014C86DC" w14:textId="77777777" w:rsidR="000E183F" w:rsidRPr="000E183F" w:rsidRDefault="000E183F" w:rsidP="000E183F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4689CE41" w14:textId="77777777" w:rsidR="004A1E76" w:rsidRDefault="004A1E76" w:rsidP="00C555D0">
      <w:pPr>
        <w:bidi/>
        <w:spacing w:after="0"/>
        <w:jc w:val="center"/>
        <w:rPr>
          <w:rFonts w:ascii="IRANSans" w:hAnsi="IRANSans" w:cs="IRANSans"/>
          <w:rtl/>
          <w:lang w:bidi="fa-IR"/>
        </w:rPr>
      </w:pPr>
    </w:p>
    <w:p w14:paraId="5C2CF19E" w14:textId="77777777" w:rsidR="00C555D0" w:rsidRPr="00C555D0" w:rsidRDefault="00C555D0" w:rsidP="004A1E76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2AFAAC08" wp14:editId="237B6E08">
            <wp:extent cx="6054090" cy="2038350"/>
            <wp:effectExtent l="0" t="0" r="3810" b="0"/>
            <wp:docPr id="15" name="Picture 15" descr="getTemplateId Custom functio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tTemplateId Custom functio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52" cy="20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759F" w14:textId="77777777" w:rsidR="004A1E76" w:rsidRDefault="004A1E76" w:rsidP="004A1E76">
      <w:pPr>
        <w:rPr>
          <w:rtl/>
          <w:lang w:bidi="fa-IR"/>
        </w:rPr>
      </w:pPr>
    </w:p>
    <w:p w14:paraId="6176A639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269" w:name="_Toc52630394"/>
      <w:r>
        <w:rPr>
          <w:color w:val="00B050"/>
          <w:rtl/>
          <w:lang w:bidi="fa-IR"/>
        </w:rPr>
        <w:br w:type="page"/>
      </w:r>
    </w:p>
    <w:p w14:paraId="433E2A31" w14:textId="1F1AC7FB" w:rsidR="00C555D0" w:rsidRPr="00E72131" w:rsidRDefault="00C555D0" w:rsidP="004A1E76">
      <w:pPr>
        <w:pStyle w:val="Heading2"/>
        <w:bidi/>
        <w:rPr>
          <w:color w:val="00B050"/>
          <w:lang w:bidi="fa-IR"/>
        </w:rPr>
      </w:pPr>
      <w:r w:rsidRPr="00E72131">
        <w:rPr>
          <w:color w:val="00B050"/>
          <w:rtl/>
          <w:lang w:bidi="fa-IR"/>
        </w:rPr>
        <w:lastRenderedPageBreak/>
        <w:t xml:space="preserve">تابع </w:t>
      </w:r>
      <w:r w:rsidRPr="00E72131">
        <w:rPr>
          <w:color w:val="00B050"/>
          <w:lang w:bidi="fa-IR"/>
        </w:rPr>
        <w:t>its4you_getContactImage</w:t>
      </w:r>
      <w:bookmarkEnd w:id="269"/>
    </w:p>
    <w:p w14:paraId="42E573F1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70" w:name="_Toc52630395"/>
      <w:r w:rsidRPr="00C555D0">
        <w:rPr>
          <w:rFonts w:cs="IRANSans"/>
          <w:lang w:bidi="fa-IR"/>
        </w:rPr>
        <w:t>Syntax</w:t>
      </w:r>
      <w:bookmarkEnd w:id="270"/>
    </w:p>
    <w:p w14:paraId="779DABBB" w14:textId="77777777" w:rsidR="00C555D0" w:rsidRPr="00114A73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14A73">
        <w:rPr>
          <w:rFonts w:ascii="IRANSans" w:hAnsi="IRANSans" w:cs="IRANSans"/>
          <w:sz w:val="20"/>
          <w:szCs w:val="20"/>
          <w:lang w:bidi="fa-IR"/>
        </w:rPr>
        <w:t>[CUSTOMFUNCTION|its4you_getContactImage|id|width|height|CUSTOMFUNCTION]</w:t>
      </w:r>
    </w:p>
    <w:p w14:paraId="76D21433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71" w:name="_Toc52630396"/>
      <w:r w:rsidRPr="00C555D0">
        <w:rPr>
          <w:rFonts w:cs="IRANSans"/>
          <w:rtl/>
          <w:lang w:bidi="fa-IR"/>
        </w:rPr>
        <w:t>توضیحات</w:t>
      </w:r>
      <w:bookmarkEnd w:id="271"/>
    </w:p>
    <w:p w14:paraId="745DDEB0" w14:textId="7F3192FC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تصویر مخاطب را </w:t>
      </w:r>
      <w:r w:rsidR="00C326F6">
        <w:rPr>
          <w:rFonts w:ascii="IRANSans" w:hAnsi="IRANSans" w:cs="IRANSans"/>
          <w:rtl/>
          <w:lang w:bidi="fa-IR"/>
        </w:rPr>
        <w:t>برم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گرداند</w:t>
      </w:r>
      <w:r w:rsidRPr="00C555D0">
        <w:rPr>
          <w:rFonts w:ascii="IRANSans" w:hAnsi="IRANSans" w:cs="IRANSans"/>
          <w:rtl/>
          <w:lang w:bidi="fa-IR"/>
        </w:rPr>
        <w:t>.</w:t>
      </w:r>
    </w:p>
    <w:p w14:paraId="5034F102" w14:textId="68A4231E" w:rsidR="00C555D0" w:rsidRPr="00C555D0" w:rsidRDefault="00C326F6" w:rsidP="00C555D0">
      <w:pPr>
        <w:pStyle w:val="Heading3"/>
        <w:bidi/>
        <w:rPr>
          <w:rFonts w:cs="IRANSans"/>
          <w:lang w:bidi="fa-IR"/>
        </w:rPr>
      </w:pPr>
      <w:bookmarkStart w:id="272" w:name="_Toc52630397"/>
      <w:r>
        <w:rPr>
          <w:rFonts w:cs="IRANSans"/>
          <w:rtl/>
          <w:lang w:bidi="fa-IR"/>
        </w:rPr>
        <w:t>پارامترها</w:t>
      </w:r>
      <w:bookmarkEnd w:id="272"/>
    </w:p>
    <w:p w14:paraId="1A0EC94C" w14:textId="26361D3A" w:rsidR="00C555D0" w:rsidRPr="00C555D0" w:rsidRDefault="00C555D0" w:rsidP="00C555D0">
      <w:pPr>
        <w:pStyle w:val="ListParagraph"/>
        <w:numPr>
          <w:ilvl w:val="0"/>
          <w:numId w:val="55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114A73">
        <w:rPr>
          <w:rFonts w:ascii="IRANSans" w:hAnsi="IRANSans" w:cs="IRANSans"/>
          <w:b/>
          <w:bCs/>
          <w:lang w:bidi="fa-IR"/>
        </w:rPr>
        <w:t>id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شناسه مخاطب</w:t>
      </w:r>
    </w:p>
    <w:p w14:paraId="444D2DD8" w14:textId="35F561E9" w:rsidR="00C555D0" w:rsidRPr="00C555D0" w:rsidRDefault="00C555D0" w:rsidP="00C555D0">
      <w:pPr>
        <w:pStyle w:val="ListParagraph"/>
        <w:numPr>
          <w:ilvl w:val="0"/>
          <w:numId w:val="55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14A73">
        <w:rPr>
          <w:rFonts w:ascii="IRANSans" w:hAnsi="IRANSans" w:cs="IRANSans"/>
          <w:b/>
          <w:bCs/>
          <w:lang w:bidi="fa-IR"/>
        </w:rPr>
        <w:t>Width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عرض</w:t>
      </w:r>
      <w:r w:rsidRPr="00C555D0">
        <w:rPr>
          <w:rFonts w:ascii="IRANSans" w:hAnsi="IRANSans" w:cs="IRANSans"/>
          <w:rtl/>
          <w:lang w:bidi="fa-IR"/>
        </w:rPr>
        <w:t xml:space="preserve"> عکس برگشت شده</w:t>
      </w:r>
      <w:r w:rsidRPr="00C555D0">
        <w:rPr>
          <w:rFonts w:ascii="IRANSans" w:hAnsi="IRANSans" w:cs="IRANSans"/>
          <w:lang w:bidi="fa-IR"/>
        </w:rPr>
        <w:t xml:space="preserve"> (10%, 100px)</w:t>
      </w:r>
    </w:p>
    <w:p w14:paraId="5FE48B03" w14:textId="77BB0502" w:rsidR="00C555D0" w:rsidRPr="00C555D0" w:rsidRDefault="00C555D0" w:rsidP="00C555D0">
      <w:pPr>
        <w:pStyle w:val="ListParagraph"/>
        <w:numPr>
          <w:ilvl w:val="0"/>
          <w:numId w:val="55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14A73">
        <w:rPr>
          <w:rFonts w:ascii="IRANSans" w:hAnsi="IRANSans" w:cs="IRANSans"/>
          <w:b/>
          <w:bCs/>
          <w:lang w:bidi="fa-IR"/>
        </w:rPr>
        <w:t>Height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ارتفاع</w:t>
      </w:r>
      <w:r w:rsidRPr="00C555D0">
        <w:rPr>
          <w:rFonts w:ascii="IRANSans" w:hAnsi="IRANSans" w:cs="IRANSans"/>
          <w:rtl/>
          <w:lang w:bidi="fa-IR"/>
        </w:rPr>
        <w:t xml:space="preserve"> عکس برگشت شده</w:t>
      </w:r>
      <w:r w:rsidRPr="00C555D0">
        <w:rPr>
          <w:rFonts w:ascii="IRANSans" w:hAnsi="IRANSans" w:cs="IRANSans"/>
          <w:lang w:bidi="fa-IR"/>
        </w:rPr>
        <w:t xml:space="preserve"> (10%, 100px)</w:t>
      </w:r>
    </w:p>
    <w:p w14:paraId="5DB5E03C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73" w:name="_Toc52630398"/>
      <w:r w:rsidRPr="00C555D0">
        <w:rPr>
          <w:rFonts w:cs="IRANSans"/>
          <w:rtl/>
          <w:lang w:bidi="fa-IR"/>
        </w:rPr>
        <w:t>کاربرد</w:t>
      </w:r>
      <w:bookmarkEnd w:id="273"/>
    </w:p>
    <w:p w14:paraId="25683816" w14:textId="26B5837B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آیا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عکس مخاطبین مربوط به صورتحساب را وارد کنید؟</w:t>
      </w:r>
    </w:p>
    <w:p w14:paraId="2A3C791D" w14:textId="3810A6E9" w:rsidR="00C555D0" w:rsidRPr="00C555D0" w:rsidRDefault="00C326F6" w:rsidP="00C555D0">
      <w:pPr>
        <w:bidi/>
        <w:spacing w:after="0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>لطفاً</w:t>
      </w:r>
      <w:r w:rsidR="00C555D0" w:rsidRPr="00C555D0">
        <w:rPr>
          <w:rFonts w:ascii="IRANSans" w:hAnsi="IRANSans" w:cs="IRANSans"/>
          <w:rtl/>
          <w:lang w:bidi="fa-IR"/>
        </w:rPr>
        <w:t xml:space="preserve"> موارد زیر را انجام دهید:</w:t>
      </w:r>
    </w:p>
    <w:p w14:paraId="6CFF0E32" w14:textId="77777777" w:rsidR="00C555D0" w:rsidRPr="00C555D0" w:rsidRDefault="00C55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در الگو قرار دهید:</w:t>
      </w:r>
    </w:p>
    <w:p w14:paraId="0FD08B01" w14:textId="77777777" w:rsidR="00C555D0" w:rsidRPr="00901B7E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901B7E">
        <w:rPr>
          <w:rFonts w:ascii="IRANSans" w:hAnsi="IRANSans" w:cs="IRANSans"/>
          <w:sz w:val="20"/>
          <w:szCs w:val="20"/>
          <w:lang w:bidi="fa-IR"/>
        </w:rPr>
        <w:t>[CUSTOMFUNCTION|its4you_getContactImage|id|width|height|CUSTOMFUNCTION]</w:t>
      </w:r>
    </w:p>
    <w:p w14:paraId="4E715C23" w14:textId="77777777" w:rsidR="00C555D0" w:rsidRPr="00C555D0" w:rsidRDefault="00C55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حالا این موارد را جایگزین کنید:</w:t>
      </w:r>
    </w:p>
    <w:p w14:paraId="6DE87C16" w14:textId="77777777" w:rsidR="00C555D0" w:rsidRPr="00C555D0" w:rsidRDefault="00C555D0" w:rsidP="00C555D0">
      <w:pPr>
        <w:bidi/>
        <w:spacing w:after="0"/>
        <w:ind w:left="720"/>
        <w:rPr>
          <w:rFonts w:ascii="IRANSans" w:hAnsi="IRANSans" w:cs="IRANSans"/>
          <w:lang w:bidi="fa-IR"/>
        </w:rPr>
      </w:pPr>
      <w:r w:rsidRPr="00901B7E">
        <w:rPr>
          <w:rFonts w:ascii="IRANSans" w:hAnsi="IRANSans" w:cs="IRANSans"/>
          <w:b/>
          <w:bCs/>
          <w:lang w:bidi="fa-IR"/>
        </w:rPr>
        <w:t>id</w:t>
      </w:r>
      <w:r w:rsidRPr="00C555D0">
        <w:rPr>
          <w:rFonts w:ascii="IRANSans" w:hAnsi="IRANSans" w:cs="IRANSans"/>
          <w:rtl/>
          <w:lang w:bidi="fa-IR"/>
        </w:rPr>
        <w:t xml:space="preserve"> با </w:t>
      </w:r>
      <w:r w:rsidRPr="00C555D0">
        <w:rPr>
          <w:rFonts w:ascii="IRANSans" w:hAnsi="IRANSans" w:cs="IRANSans"/>
          <w:lang w:bidi="fa-IR"/>
        </w:rPr>
        <w:t>id of contact</w:t>
      </w:r>
      <w:r w:rsidRPr="00C555D0">
        <w:rPr>
          <w:rFonts w:ascii="IRANSans" w:hAnsi="IRANSans" w:cs="IRANSans"/>
          <w:rtl/>
          <w:lang w:bidi="fa-IR"/>
        </w:rPr>
        <w:t xml:space="preserve"> (در این مورد </w:t>
      </w:r>
      <w:r w:rsidRPr="00C555D0">
        <w:rPr>
          <w:rFonts w:ascii="IRANSans" w:hAnsi="IRANSans" w:cs="IRANSans"/>
          <w:lang w:bidi="fa-IR"/>
        </w:rPr>
        <w:t>$R_CONTACTS_CRMID$</w:t>
      </w:r>
      <w:r w:rsidRPr="00C555D0">
        <w:rPr>
          <w:rFonts w:ascii="IRANSans" w:hAnsi="IRANSans" w:cs="IRANSans"/>
          <w:rtl/>
          <w:lang w:bidi="fa-IR"/>
        </w:rPr>
        <w:t xml:space="preserve"> است)</w:t>
      </w:r>
    </w:p>
    <w:p w14:paraId="0AED3BE0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24AE690A" wp14:editId="5200787A">
            <wp:extent cx="4462137" cy="1979980"/>
            <wp:effectExtent l="0" t="0" r="0" b="1270"/>
            <wp:docPr id="14" name="Picture 14" descr="Contact I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act I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41" cy="19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B8CC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</w:p>
    <w:p w14:paraId="17A43B56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عرضی با برای مثال 20%</w:t>
      </w:r>
    </w:p>
    <w:p w14:paraId="128501D3" w14:textId="5CBC2053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ارتفاعی با برای مثال 20%</w:t>
      </w:r>
    </w:p>
    <w:p w14:paraId="13A3BC3E" w14:textId="3CE428B3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این خواهد بود:</w:t>
      </w:r>
    </w:p>
    <w:p w14:paraId="0B796008" w14:textId="77777777" w:rsidR="00C555D0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901B7E">
        <w:rPr>
          <w:rFonts w:ascii="IRANSans" w:hAnsi="IRANSans" w:cs="IRANSans"/>
          <w:sz w:val="20"/>
          <w:szCs w:val="20"/>
          <w:lang w:bidi="fa-IR"/>
        </w:rPr>
        <w:t>[CUSTOMFUNCTION|its4you_getContactImage|$R_CONTACTS_CRMID$|20%|20%|CUSTOMFUNCTION]</w:t>
      </w:r>
    </w:p>
    <w:p w14:paraId="37855258" w14:textId="77777777" w:rsidR="004A1E76" w:rsidRPr="00901B7E" w:rsidRDefault="004A1E76" w:rsidP="004A1E76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4A65CDA6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lastRenderedPageBreak/>
        <w:drawing>
          <wp:inline distT="0" distB="0" distL="0" distR="0" wp14:anchorId="771AC3F9" wp14:editId="58DD17A0">
            <wp:extent cx="5409598" cy="4209736"/>
            <wp:effectExtent l="0" t="0" r="635" b="635"/>
            <wp:docPr id="13" name="Picture 13" descr="its4you_getContactImage Custom funct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s4you_getContactImage Custom functi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34" cy="42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42BB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5EBF71AF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274" w:name="_Toc52630399"/>
      <w:r>
        <w:rPr>
          <w:color w:val="00B050"/>
          <w:rtl/>
          <w:lang w:bidi="fa-IR"/>
        </w:rPr>
        <w:br w:type="page"/>
      </w:r>
    </w:p>
    <w:p w14:paraId="18FFC937" w14:textId="34348AD9" w:rsidR="00C555D0" w:rsidRPr="00E72131" w:rsidRDefault="00C555D0" w:rsidP="009F0FC9">
      <w:pPr>
        <w:pStyle w:val="Heading2"/>
        <w:bidi/>
        <w:rPr>
          <w:color w:val="00B050"/>
          <w:lang w:bidi="fa-IR"/>
        </w:rPr>
      </w:pPr>
      <w:r w:rsidRPr="00E72131">
        <w:rPr>
          <w:color w:val="00B050"/>
          <w:rtl/>
          <w:lang w:bidi="fa-IR"/>
        </w:rPr>
        <w:lastRenderedPageBreak/>
        <w:t xml:space="preserve">تابع </w:t>
      </w:r>
      <w:r w:rsidRPr="00E72131">
        <w:rPr>
          <w:color w:val="00B050"/>
          <w:lang w:bidi="fa-IR"/>
        </w:rPr>
        <w:t>its4you_formatNumberToPDF</w:t>
      </w:r>
      <w:bookmarkEnd w:id="274"/>
    </w:p>
    <w:p w14:paraId="27D70F2F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75" w:name="_Toc52630400"/>
      <w:r w:rsidRPr="00C555D0">
        <w:rPr>
          <w:rFonts w:cs="IRANSans"/>
          <w:lang w:bidi="fa-IR"/>
        </w:rPr>
        <w:t>Syntax</w:t>
      </w:r>
      <w:bookmarkEnd w:id="275"/>
    </w:p>
    <w:p w14:paraId="006E4D81" w14:textId="77777777" w:rsidR="00C555D0" w:rsidRPr="00835315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835315">
        <w:rPr>
          <w:rFonts w:ascii="IRANSans" w:hAnsi="IRANSans" w:cs="IRANSans"/>
          <w:sz w:val="20"/>
          <w:szCs w:val="20"/>
          <w:lang w:bidi="fa-IR"/>
        </w:rPr>
        <w:t>[CUSTOMFUNCTION|its4you_formatNumberToPDF|value|CUSTOMFUNCTION]</w:t>
      </w:r>
    </w:p>
    <w:p w14:paraId="229FEFA8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76" w:name="_Toc52630401"/>
      <w:r w:rsidRPr="00C555D0">
        <w:rPr>
          <w:rFonts w:cs="IRANSans"/>
          <w:rtl/>
          <w:lang w:bidi="fa-IR"/>
        </w:rPr>
        <w:t>توضیحات</w:t>
      </w:r>
      <w:bookmarkEnd w:id="276"/>
    </w:p>
    <w:p w14:paraId="6CB9D6CC" w14:textId="1F389E82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متغیر فرمت شده را </w:t>
      </w:r>
      <w:r w:rsidR="00C326F6">
        <w:rPr>
          <w:rFonts w:ascii="IRANSans" w:hAnsi="IRANSans" w:cs="IRANSans"/>
          <w:rtl/>
          <w:lang w:bidi="fa-IR"/>
        </w:rPr>
        <w:t>برم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گرداند</w:t>
      </w:r>
      <w:r w:rsidRPr="00C555D0">
        <w:rPr>
          <w:rFonts w:ascii="IRANSans" w:hAnsi="IRANSans" w:cs="IRANSans"/>
          <w:rtl/>
          <w:lang w:bidi="fa-IR"/>
        </w:rPr>
        <w:t>.</w:t>
      </w:r>
    </w:p>
    <w:p w14:paraId="3072427D" w14:textId="77777777" w:rsidR="00C555D0" w:rsidRPr="00C555D0" w:rsidRDefault="00C555D0" w:rsidP="00C555D0">
      <w:pPr>
        <w:pStyle w:val="Heading3"/>
        <w:bidi/>
        <w:rPr>
          <w:rFonts w:cs="IRANSans"/>
        </w:rPr>
      </w:pPr>
      <w:bookmarkStart w:id="277" w:name="_Toc52630402"/>
      <w:r w:rsidRPr="00C555D0">
        <w:rPr>
          <w:rFonts w:cs="IRANSans"/>
          <w:rtl/>
          <w:lang w:bidi="fa-IR"/>
        </w:rPr>
        <w:t>پارامترها</w:t>
      </w:r>
      <w:bookmarkEnd w:id="277"/>
    </w:p>
    <w:p w14:paraId="2A6D86B6" w14:textId="72279C56" w:rsidR="00C555D0" w:rsidRPr="00C555D0" w:rsidRDefault="00C55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835315">
        <w:rPr>
          <w:rFonts w:ascii="IRANSans" w:hAnsi="IRANSans" w:cs="IRANSans"/>
          <w:b/>
          <w:bCs/>
          <w:lang w:bidi="fa-IR"/>
        </w:rPr>
        <w:t>Value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عددی که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فرمت کنید </w:t>
      </w:r>
      <w:r w:rsidR="00E4212D">
        <w:rPr>
          <w:rFonts w:ascii="IRANSans" w:hAnsi="IRANSans" w:cs="IRANSans"/>
          <w:rtl/>
          <w:lang w:bidi="fa-IR"/>
        </w:rPr>
        <w:t>(</w:t>
      </w:r>
      <w:r w:rsidRPr="00C555D0">
        <w:rPr>
          <w:rFonts w:ascii="IRANSans" w:hAnsi="IRANSans" w:cs="IRANSans"/>
          <w:rtl/>
          <w:lang w:bidi="fa-IR"/>
        </w:rPr>
        <w:t>مثال: 123456.78)</w:t>
      </w:r>
    </w:p>
    <w:p w14:paraId="46D5AAAA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78" w:name="_Toc52630403"/>
      <w:r w:rsidRPr="00C555D0">
        <w:rPr>
          <w:rFonts w:cs="IRANSans"/>
          <w:rtl/>
          <w:lang w:bidi="fa-IR"/>
        </w:rPr>
        <w:t>کاربرد</w:t>
      </w:r>
      <w:bookmarkEnd w:id="278"/>
    </w:p>
    <w:p w14:paraId="0E011E97" w14:textId="74A5719F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آیا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اعدادتان را به فرمت اعداد </w:t>
      </w:r>
      <w:r w:rsidRPr="00C555D0">
        <w:rPr>
          <w:rFonts w:ascii="IRANSans" w:hAnsi="IRANSans" w:cs="IRANSans"/>
          <w:lang w:bidi="fa-IR"/>
        </w:rPr>
        <w:t>PDF</w:t>
      </w:r>
      <w:r w:rsidRPr="00C555D0">
        <w:rPr>
          <w:rFonts w:ascii="IRANSans" w:hAnsi="IRANSans" w:cs="IRANSans"/>
          <w:rtl/>
          <w:lang w:bidi="fa-IR"/>
        </w:rPr>
        <w:t xml:space="preserve"> ساز تبدیل کنید؟</w:t>
      </w:r>
    </w:p>
    <w:p w14:paraId="5BFF50BC" w14:textId="77777777" w:rsidR="00C555D0" w:rsidRPr="00C555D0" w:rsidRDefault="00C55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وارد الگو کنید:</w:t>
      </w:r>
    </w:p>
    <w:p w14:paraId="6CC919E1" w14:textId="77777777" w:rsidR="00C555D0" w:rsidRPr="00835315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835315">
        <w:rPr>
          <w:rFonts w:ascii="IRANSans" w:hAnsi="IRANSans" w:cs="IRANSans"/>
          <w:sz w:val="20"/>
          <w:szCs w:val="20"/>
          <w:lang w:bidi="fa-IR"/>
        </w:rPr>
        <w:br/>
        <w:t>[CUSTOMFUNCTION|its4you_formatNumberToPDF|value|CUSTOMFUNCTION]</w:t>
      </w:r>
    </w:p>
    <w:p w14:paraId="79F2C7EB" w14:textId="1EEA3B32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حالا این موار</w:t>
      </w:r>
      <w:r w:rsidR="00C326F6">
        <w:rPr>
          <w:rFonts w:ascii="IRANSans" w:hAnsi="IRANSans" w:cs="IRANSans" w:hint="cs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را جایگزین کنید:</w:t>
      </w:r>
    </w:p>
    <w:p w14:paraId="71EC73E2" w14:textId="00A2BADC" w:rsidR="00C555D0" w:rsidRPr="00C555D0" w:rsidRDefault="004A1E76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35315">
        <w:rPr>
          <w:rFonts w:ascii="IRANSans" w:hAnsi="IRANSans" w:cs="IRANSans"/>
          <w:b/>
          <w:bCs/>
          <w:lang w:bidi="fa-IR"/>
        </w:rPr>
        <w:t>Value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C555D0" w:rsidRPr="00C555D0">
        <w:rPr>
          <w:rFonts w:ascii="IRANSans" w:hAnsi="IRANSans" w:cs="IRANSans"/>
          <w:rtl/>
          <w:lang w:bidi="fa-IR"/>
        </w:rPr>
        <w:t>با</w:t>
      </w:r>
      <w:r w:rsidR="00C555D0" w:rsidRPr="00C555D0">
        <w:rPr>
          <w:rFonts w:ascii="IRANSans" w:hAnsi="IRANSans" w:cs="IRANSans"/>
          <w:lang w:bidi="fa-IR"/>
        </w:rPr>
        <w:t xml:space="preserve"> your number</w:t>
      </w:r>
      <w:r w:rsidR="00C555D0" w:rsidRPr="00C555D0">
        <w:rPr>
          <w:rFonts w:ascii="IRANSans" w:hAnsi="IRANSans" w:cs="IRANSans"/>
          <w:rtl/>
          <w:lang w:bidi="fa-IR"/>
        </w:rPr>
        <w:t xml:space="preserve"> </w:t>
      </w:r>
      <w:r w:rsidR="00C555D0" w:rsidRPr="00C555D0">
        <w:rPr>
          <w:rFonts w:ascii="IRANSans" w:hAnsi="IRANSans" w:cs="IRANSans"/>
          <w:lang w:bidi="fa-IR"/>
        </w:rPr>
        <w:t> (123456.78)</w:t>
      </w:r>
    </w:p>
    <w:p w14:paraId="1726AC80" w14:textId="76ADE49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این خواهد بود:</w:t>
      </w:r>
    </w:p>
    <w:p w14:paraId="41B466AB" w14:textId="77777777" w:rsidR="00C555D0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835315">
        <w:rPr>
          <w:rFonts w:ascii="IRANSans" w:hAnsi="IRANSans" w:cs="IRANSans"/>
          <w:sz w:val="20"/>
          <w:szCs w:val="20"/>
          <w:lang w:bidi="fa-IR"/>
        </w:rPr>
        <w:t>[CUSTOMFUNCTION|its4you_formatNumberToPDF|123456.78|CUSTOMFUNCTION]</w:t>
      </w:r>
    </w:p>
    <w:p w14:paraId="7DE74543" w14:textId="77777777" w:rsidR="004A1E76" w:rsidRPr="00835315" w:rsidRDefault="004A1E76" w:rsidP="004A1E76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6386542A" w14:textId="39CAAB9C" w:rsidR="000C15D0" w:rsidRDefault="000C15D0" w:rsidP="000C15D0">
      <w:pPr>
        <w:bidi/>
        <w:spacing w:after="0"/>
        <w:jc w:val="center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2F264DD3" wp14:editId="6B845C6F">
            <wp:extent cx="5634355" cy="1533525"/>
            <wp:effectExtent l="0" t="0" r="4445" b="9525"/>
            <wp:docPr id="12" name="Picture 12" descr="its4you_formatNumberToPDF Custom functio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s4you_formatNumberToPDF Custom function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ADF8" w14:textId="77777777" w:rsidR="000C15D0" w:rsidRDefault="000C15D0" w:rsidP="000C15D0">
      <w:pPr>
        <w:bidi/>
        <w:spacing w:after="0"/>
        <w:jc w:val="center"/>
        <w:rPr>
          <w:rFonts w:ascii="IRANSans" w:hAnsi="IRANSans" w:cs="IRANSans"/>
          <w:rtl/>
          <w:lang w:bidi="fa-IR"/>
        </w:rPr>
      </w:pPr>
    </w:p>
    <w:p w14:paraId="00C7DE26" w14:textId="6F08A5B9" w:rsidR="00835315" w:rsidRPr="000C15D0" w:rsidRDefault="00835315" w:rsidP="000C15D0">
      <w:pPr>
        <w:bidi/>
        <w:spacing w:after="0"/>
        <w:jc w:val="center"/>
        <w:rPr>
          <w:rFonts w:ascii="IRANSans" w:hAnsi="IRANSans" w:cs="IRANSans"/>
          <w:rtl/>
          <w:lang w:bidi="fa-IR"/>
        </w:rPr>
      </w:pPr>
    </w:p>
    <w:p w14:paraId="088E5817" w14:textId="77777777" w:rsidR="00AA7999" w:rsidRDefault="00C555D0" w:rsidP="00835315">
      <w:pPr>
        <w:pStyle w:val="Heading2"/>
        <w:bidi/>
        <w:rPr>
          <w:color w:val="00B050"/>
          <w:rtl/>
          <w:lang w:bidi="fa-IR"/>
        </w:rPr>
      </w:pPr>
      <w:r w:rsidRPr="00E72131">
        <w:rPr>
          <w:color w:val="00B050"/>
          <w:rtl/>
          <w:lang w:bidi="fa-IR"/>
        </w:rPr>
        <w:t xml:space="preserve"> </w:t>
      </w:r>
      <w:bookmarkStart w:id="279" w:name="_Toc52630404"/>
    </w:p>
    <w:p w14:paraId="4AFB94CB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r>
        <w:rPr>
          <w:color w:val="00B050"/>
          <w:rtl/>
          <w:lang w:bidi="fa-IR"/>
        </w:rPr>
        <w:br w:type="page"/>
      </w:r>
    </w:p>
    <w:p w14:paraId="0D41E37C" w14:textId="57D6154A" w:rsidR="00C555D0" w:rsidRPr="00E72131" w:rsidRDefault="00C555D0" w:rsidP="00835315">
      <w:pPr>
        <w:pStyle w:val="Heading2"/>
        <w:bidi/>
        <w:rPr>
          <w:color w:val="00B050"/>
          <w:lang w:bidi="fa-IR"/>
        </w:rPr>
      </w:pPr>
      <w:r w:rsidRPr="00E72131">
        <w:rPr>
          <w:color w:val="00B050"/>
          <w:rtl/>
          <w:lang w:bidi="fa-IR"/>
        </w:rPr>
        <w:lastRenderedPageBreak/>
        <w:t xml:space="preserve">تابع </w:t>
      </w:r>
      <w:r w:rsidRPr="00E72131">
        <w:rPr>
          <w:color w:val="00B050"/>
          <w:lang w:bidi="fa-IR"/>
        </w:rPr>
        <w:t>its4you_formatNumberFromPDF</w:t>
      </w:r>
      <w:bookmarkEnd w:id="279"/>
    </w:p>
    <w:p w14:paraId="33C0B901" w14:textId="77777777" w:rsidR="00C555D0" w:rsidRPr="00C555D0" w:rsidRDefault="00C555D0" w:rsidP="00E72131">
      <w:pPr>
        <w:pStyle w:val="Heading3"/>
        <w:bidi/>
        <w:rPr>
          <w:lang w:bidi="fa-IR"/>
        </w:rPr>
      </w:pPr>
      <w:bookmarkStart w:id="280" w:name="_Toc52630405"/>
      <w:r w:rsidRPr="00C555D0">
        <w:rPr>
          <w:lang w:bidi="fa-IR"/>
        </w:rPr>
        <w:t>Syntax</w:t>
      </w:r>
      <w:bookmarkEnd w:id="280"/>
    </w:p>
    <w:p w14:paraId="0386349B" w14:textId="77777777" w:rsidR="00C555D0" w:rsidRPr="004A1E76" w:rsidRDefault="00C555D0" w:rsidP="00E72131">
      <w:pPr>
        <w:spacing w:after="0"/>
        <w:rPr>
          <w:rFonts w:ascii="IRANSans" w:hAnsi="IRANSans" w:cs="IRANSans"/>
          <w:sz w:val="20"/>
          <w:szCs w:val="20"/>
          <w:lang w:bidi="fa-IR"/>
        </w:rPr>
      </w:pPr>
      <w:r w:rsidRPr="004A1E76">
        <w:rPr>
          <w:rFonts w:ascii="IRANSans" w:hAnsi="IRANSans" w:cs="IRANSans"/>
          <w:sz w:val="20"/>
          <w:szCs w:val="20"/>
          <w:lang w:bidi="fa-IR"/>
        </w:rPr>
        <w:t>[CUSTOMFUNCTION|its4you_formatNumberFromPDF|value|CUSTOMFUNCTION]</w:t>
      </w:r>
    </w:p>
    <w:p w14:paraId="4E9CDE99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81" w:name="_Toc52630406"/>
      <w:r w:rsidRPr="00C555D0">
        <w:rPr>
          <w:rFonts w:cs="IRANSans"/>
          <w:rtl/>
          <w:lang w:bidi="fa-IR"/>
        </w:rPr>
        <w:t>توضیحات</w:t>
      </w:r>
      <w:bookmarkEnd w:id="281"/>
    </w:p>
    <w:p w14:paraId="73146793" w14:textId="2E1620C9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مقدار تبدیل شده را به عدد صحیح </w:t>
      </w:r>
      <w:r w:rsidR="00C326F6">
        <w:rPr>
          <w:rFonts w:ascii="IRANSans" w:hAnsi="IRANSans" w:cs="IRANSans"/>
          <w:rtl/>
          <w:lang w:bidi="fa-IR"/>
        </w:rPr>
        <w:t>برم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گرداند</w:t>
      </w:r>
      <w:r w:rsidRPr="00C555D0">
        <w:rPr>
          <w:rFonts w:ascii="IRANSans" w:hAnsi="IRANSans" w:cs="IRANSans"/>
          <w:rtl/>
          <w:lang w:bidi="fa-IR"/>
        </w:rPr>
        <w:t xml:space="preserve"> و توسط سایر توابع استفاده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شود</w:t>
      </w:r>
      <w:r w:rsidRPr="00C555D0">
        <w:rPr>
          <w:rFonts w:ascii="IRANSans" w:hAnsi="IRANSans" w:cs="IRANSans"/>
          <w:rtl/>
          <w:lang w:bidi="fa-IR"/>
        </w:rPr>
        <w:t>.</w:t>
      </w:r>
    </w:p>
    <w:p w14:paraId="70D663FE" w14:textId="3D31DD45" w:rsidR="00C555D0" w:rsidRPr="00C555D0" w:rsidRDefault="00C326F6" w:rsidP="00C555D0">
      <w:pPr>
        <w:pStyle w:val="Heading3"/>
        <w:bidi/>
        <w:rPr>
          <w:rFonts w:cs="IRANSans"/>
          <w:lang w:bidi="fa-IR"/>
        </w:rPr>
      </w:pPr>
      <w:bookmarkStart w:id="282" w:name="_Toc52630407"/>
      <w:r>
        <w:rPr>
          <w:rFonts w:cs="IRANSans"/>
          <w:rtl/>
          <w:lang w:bidi="fa-IR"/>
        </w:rPr>
        <w:t>پارامترها</w:t>
      </w:r>
      <w:bookmarkEnd w:id="282"/>
    </w:p>
    <w:p w14:paraId="6BC6EF32" w14:textId="2C591626" w:rsidR="00C555D0" w:rsidRPr="00C555D0" w:rsidRDefault="00C55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0C15D0">
        <w:rPr>
          <w:rFonts w:ascii="IRANSans" w:hAnsi="IRANSans" w:cs="IRANSans"/>
          <w:b/>
          <w:bCs/>
          <w:lang w:bidi="fa-IR"/>
        </w:rPr>
        <w:t>Value</w:t>
      </w:r>
      <w:r w:rsidRPr="00C555D0">
        <w:rPr>
          <w:rFonts w:ascii="IRANSans" w:hAnsi="IRANSans" w:cs="IRANSans"/>
          <w:rtl/>
          <w:lang w:bidi="fa-IR"/>
        </w:rPr>
        <w:t xml:space="preserve">: مقدار </w:t>
      </w:r>
      <w:r w:rsidR="00C326F6">
        <w:rPr>
          <w:rFonts w:ascii="IRANSans" w:hAnsi="IRANSans" w:cs="IRANSans"/>
          <w:rtl/>
          <w:lang w:bidi="fa-IR"/>
        </w:rPr>
        <w:t>قالب‌بند</w:t>
      </w:r>
      <w:r w:rsidR="00C326F6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شده که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C326F6">
        <w:rPr>
          <w:rFonts w:ascii="IRANSans" w:hAnsi="IRANSans" w:cs="IRANSans"/>
          <w:rtl/>
          <w:lang w:bidi="fa-IR"/>
        </w:rPr>
        <w:t>آن</w:t>
      </w:r>
      <w:r w:rsidRPr="00C555D0">
        <w:rPr>
          <w:rFonts w:ascii="IRANSans" w:hAnsi="IRANSans" w:cs="IRANSans"/>
          <w:rtl/>
          <w:lang w:bidi="fa-IR"/>
        </w:rPr>
        <w:t xml:space="preserve"> را به عدد تبدیل کنید</w:t>
      </w:r>
      <w:r w:rsidR="004A1E76">
        <w:rPr>
          <w:rFonts w:ascii="IRANSans" w:hAnsi="IRANSans" w:cs="IRANSans" w:hint="cs"/>
          <w:rtl/>
          <w:lang w:bidi="fa-IR"/>
        </w:rPr>
        <w:t>.</w:t>
      </w:r>
    </w:p>
    <w:p w14:paraId="49D34EF8" w14:textId="77777777" w:rsidR="00C555D0" w:rsidRPr="00C555D0" w:rsidRDefault="00C555D0" w:rsidP="00C555D0">
      <w:pPr>
        <w:pStyle w:val="Heading3"/>
        <w:bidi/>
        <w:rPr>
          <w:rFonts w:cs="IRANSans"/>
          <w:rtl/>
          <w:lang w:bidi="fa-IR"/>
        </w:rPr>
      </w:pPr>
      <w:bookmarkStart w:id="283" w:name="_Toc52630408"/>
      <w:r w:rsidRPr="00C555D0">
        <w:rPr>
          <w:rFonts w:cs="IRANSans"/>
          <w:rtl/>
          <w:lang w:bidi="fa-IR"/>
        </w:rPr>
        <w:t>کاربرد</w:t>
      </w:r>
      <w:bookmarkEnd w:id="283"/>
    </w:p>
    <w:p w14:paraId="4A895909" w14:textId="70B38A17" w:rsidR="00C555D0" w:rsidRPr="00C555D0" w:rsidRDefault="00C555D0" w:rsidP="004A1E76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آیا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اعدادتان را به فرمت اعداد</w:t>
      </w:r>
      <w:r w:rsidRPr="00C555D0">
        <w:rPr>
          <w:rFonts w:ascii="IRANSans" w:hAnsi="IRANSans" w:cs="IRANSans"/>
          <w:lang w:bidi="fa-IR"/>
        </w:rPr>
        <w:t xml:space="preserve"> PDF</w:t>
      </w:r>
      <w:r w:rsidRPr="00C555D0">
        <w:rPr>
          <w:rFonts w:ascii="IRANSans" w:hAnsi="IRANSans" w:cs="IRANSans"/>
          <w:rtl/>
          <w:lang w:bidi="fa-IR"/>
        </w:rPr>
        <w:t>ساز تبدیل کنید؟</w:t>
      </w:r>
    </w:p>
    <w:p w14:paraId="1229790D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در الگو زیر وارد کنید:</w:t>
      </w:r>
    </w:p>
    <w:p w14:paraId="5C15A5D6" w14:textId="77777777" w:rsidR="00C555D0" w:rsidRPr="004A1E76" w:rsidRDefault="00C555D0" w:rsidP="00E72131">
      <w:pPr>
        <w:spacing w:after="0"/>
        <w:rPr>
          <w:rFonts w:ascii="IRANSans" w:hAnsi="IRANSans" w:cs="IRANSans"/>
          <w:sz w:val="20"/>
          <w:szCs w:val="20"/>
          <w:lang w:bidi="fa-IR"/>
        </w:rPr>
      </w:pPr>
      <w:r w:rsidRPr="004A1E76">
        <w:rPr>
          <w:rFonts w:ascii="IRANSans" w:hAnsi="IRANSans" w:cs="IRANSans"/>
          <w:sz w:val="20"/>
          <w:szCs w:val="20"/>
          <w:lang w:bidi="fa-IR"/>
        </w:rPr>
        <w:t>[CUSTOMFUNCTION|its4you_formatNumberFromPDF|value|CUSTOMFUNCTION]</w:t>
      </w:r>
    </w:p>
    <w:p w14:paraId="4587F2D6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حالا این موارد را جایگزین کنید:</w:t>
      </w:r>
    </w:p>
    <w:p w14:paraId="0B7BCB65" w14:textId="57026E25" w:rsidR="00C555D0" w:rsidRPr="00C555D0" w:rsidRDefault="000C1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0C15D0">
        <w:rPr>
          <w:rFonts w:ascii="IRANSans" w:hAnsi="IRANSans" w:cs="IRANSans"/>
          <w:b/>
          <w:bCs/>
          <w:lang w:bidi="fa-IR"/>
        </w:rPr>
        <w:t>Value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C555D0" w:rsidRPr="00C555D0">
        <w:rPr>
          <w:rFonts w:ascii="IRANSans" w:hAnsi="IRANSans" w:cs="IRANSans"/>
          <w:rtl/>
          <w:lang w:bidi="fa-IR"/>
        </w:rPr>
        <w:t xml:space="preserve">با </w:t>
      </w:r>
      <w:r w:rsidR="00C555D0" w:rsidRPr="00C555D0">
        <w:rPr>
          <w:rFonts w:ascii="IRANSans" w:hAnsi="IRANSans" w:cs="IRANSans"/>
          <w:lang w:bidi="fa-IR"/>
        </w:rPr>
        <w:t>$TOTAL$</w:t>
      </w:r>
      <w:r w:rsidR="00C555D0" w:rsidRPr="00C555D0">
        <w:rPr>
          <w:rFonts w:ascii="IRANSans" w:hAnsi="IRANSans" w:cs="IRANSans"/>
          <w:rtl/>
          <w:lang w:bidi="fa-IR"/>
        </w:rPr>
        <w:t xml:space="preserve"> (1.452</w:t>
      </w:r>
      <w:r w:rsidR="00C555D0" w:rsidRPr="00C555D0">
        <w:rPr>
          <w:rFonts w:ascii="IRANSans" w:hAnsi="IRANSans" w:cs="IRANSans"/>
          <w:lang w:bidi="fa-IR"/>
        </w:rPr>
        <w:t>,</w:t>
      </w:r>
      <w:r w:rsidR="00C555D0" w:rsidRPr="00C555D0">
        <w:rPr>
          <w:rFonts w:ascii="IRANSans" w:hAnsi="IRANSans" w:cs="IRANSans"/>
          <w:rtl/>
          <w:lang w:bidi="fa-IR"/>
        </w:rPr>
        <w:t>1452)</w:t>
      </w:r>
    </w:p>
    <w:p w14:paraId="27369864" w14:textId="4D596989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</w:t>
      </w:r>
      <w:r w:rsidR="000638C1">
        <w:rPr>
          <w:rFonts w:ascii="IRANSans" w:hAnsi="IRANSans" w:cs="IRANSans"/>
          <w:rtl/>
          <w:lang w:bidi="fa-IR"/>
        </w:rPr>
        <w:t>ا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ن‌گونه</w:t>
      </w:r>
      <w:r w:rsidRPr="00C555D0">
        <w:rPr>
          <w:rFonts w:ascii="IRANSans" w:hAnsi="IRANSans" w:cs="IRANSans"/>
          <w:rtl/>
          <w:lang w:bidi="fa-IR"/>
        </w:rPr>
        <w:t xml:space="preserve"> خواهد بود:</w:t>
      </w:r>
    </w:p>
    <w:p w14:paraId="7480FEBB" w14:textId="77777777" w:rsidR="00C555D0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024CE2">
        <w:rPr>
          <w:rFonts w:ascii="IRANSans" w:hAnsi="IRANSans" w:cs="IRANSans"/>
          <w:sz w:val="20"/>
          <w:szCs w:val="20"/>
          <w:lang w:bidi="fa-IR"/>
        </w:rPr>
        <w:t>[CUSTOMFUNCTION|its4you_formatNumberFromPDF|$TOTAL$|CUSTOMFUNCTION]</w:t>
      </w:r>
    </w:p>
    <w:p w14:paraId="32C58FD7" w14:textId="77777777" w:rsidR="004A1E76" w:rsidRPr="00024CE2" w:rsidRDefault="004A1E76" w:rsidP="004A1E76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13B933F0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22416867" wp14:editId="1B72D7DA">
            <wp:extent cx="5981700" cy="1333355"/>
            <wp:effectExtent l="0" t="0" r="0" b="635"/>
            <wp:docPr id="1" name="Picture 1" descr="its4you_formatNumberFromPDF Custom function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s4you_formatNumberFromPDF Custom function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80" cy="13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A10B" w14:textId="77777777" w:rsidR="008D1C27" w:rsidRDefault="008D1C27" w:rsidP="008A3C31">
      <w:pPr>
        <w:rPr>
          <w:rtl/>
          <w:lang w:bidi="fa-IR"/>
        </w:rPr>
      </w:pPr>
    </w:p>
    <w:p w14:paraId="70BF2005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Cs w:val="36"/>
          <w:rtl/>
          <w:lang w:bidi="fa-IR"/>
        </w:rPr>
      </w:pPr>
      <w:bookmarkStart w:id="284" w:name="_Toc52630409"/>
      <w:r>
        <w:rPr>
          <w:color w:val="00B050"/>
          <w:rtl/>
          <w:lang w:bidi="fa-IR"/>
        </w:rPr>
        <w:br w:type="page"/>
      </w:r>
    </w:p>
    <w:p w14:paraId="430A3629" w14:textId="308B72C8" w:rsidR="00C555D0" w:rsidRPr="00E72131" w:rsidRDefault="00C555D0" w:rsidP="008D1C27">
      <w:pPr>
        <w:pStyle w:val="Heading2"/>
        <w:bidi/>
        <w:rPr>
          <w:color w:val="00B050"/>
          <w:lang w:bidi="fa-IR"/>
        </w:rPr>
      </w:pPr>
      <w:r w:rsidRPr="00E72131">
        <w:rPr>
          <w:color w:val="00B050"/>
          <w:sz w:val="22"/>
          <w:rtl/>
          <w:lang w:bidi="fa-IR"/>
        </w:rPr>
        <w:lastRenderedPageBreak/>
        <w:t>تابع</w:t>
      </w:r>
      <w:r w:rsidRPr="00E72131">
        <w:rPr>
          <w:color w:val="00B050"/>
          <w:rtl/>
          <w:lang w:bidi="fa-IR"/>
        </w:rPr>
        <w:t xml:space="preserve"> </w:t>
      </w:r>
      <w:r w:rsidRPr="00E72131">
        <w:rPr>
          <w:color w:val="00B050"/>
          <w:lang w:bidi="fa-IR"/>
        </w:rPr>
        <w:t>its4you_multiplication</w:t>
      </w:r>
      <w:bookmarkEnd w:id="284"/>
    </w:p>
    <w:p w14:paraId="79CC90AB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85" w:name="_Toc52630410"/>
      <w:r w:rsidRPr="00C555D0">
        <w:rPr>
          <w:rFonts w:cs="IRANSans"/>
          <w:lang w:bidi="fa-IR"/>
        </w:rPr>
        <w:t>Syntax</w:t>
      </w:r>
      <w:bookmarkEnd w:id="285"/>
    </w:p>
    <w:p w14:paraId="37D6DECA" w14:textId="77777777" w:rsidR="00C555D0" w:rsidRPr="008A3C31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8A3C31">
        <w:rPr>
          <w:rFonts w:ascii="IRANSans" w:hAnsi="IRANSans" w:cs="IRANSans"/>
          <w:sz w:val="20"/>
          <w:szCs w:val="20"/>
          <w:lang w:bidi="fa-IR"/>
        </w:rPr>
        <w:t>[CUSTOMFUNCTION|its4you_multiplication|CUSTOMFUNCTION]</w:t>
      </w:r>
    </w:p>
    <w:p w14:paraId="492DD029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86" w:name="_Toc52630411"/>
      <w:r w:rsidRPr="00C555D0">
        <w:rPr>
          <w:rFonts w:cs="IRANSans"/>
          <w:rtl/>
          <w:lang w:bidi="fa-IR"/>
        </w:rPr>
        <w:t>توضیحات</w:t>
      </w:r>
      <w:bookmarkEnd w:id="286"/>
    </w:p>
    <w:p w14:paraId="7D979A7E" w14:textId="0EEB0B2B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تمام مقادیر ورودی را تکثیر </w:t>
      </w:r>
      <w:r w:rsidR="000638C1">
        <w:rPr>
          <w:rFonts w:ascii="IRANSans" w:hAnsi="IRANSans" w:cs="IRANSans"/>
          <w:rtl/>
          <w:lang w:bidi="fa-IR"/>
        </w:rPr>
        <w:t>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کند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arg1*arg2*…*argN.</w:t>
      </w:r>
    </w:p>
    <w:p w14:paraId="3C0EDFAA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87" w:name="_Toc52630412"/>
      <w:r w:rsidRPr="00C555D0">
        <w:rPr>
          <w:rFonts w:cs="IRANSans"/>
          <w:rtl/>
          <w:lang w:bidi="fa-IR"/>
        </w:rPr>
        <w:t>پارامترها</w:t>
      </w:r>
      <w:bookmarkEnd w:id="287"/>
    </w:p>
    <w:p w14:paraId="21A75B65" w14:textId="09860CD8" w:rsidR="00C555D0" w:rsidRPr="00C555D0" w:rsidRDefault="00C555D0" w:rsidP="004A1E76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8A3C31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اولین </w:t>
      </w:r>
      <w:r w:rsidR="004A1E76">
        <w:rPr>
          <w:rFonts w:ascii="IRANSans" w:hAnsi="IRANSans" w:cs="IRANSans" w:hint="cs"/>
          <w:rtl/>
          <w:lang w:bidi="fa-IR"/>
        </w:rPr>
        <w:t>آرگومان</w:t>
      </w:r>
      <w:r w:rsidRPr="00C555D0">
        <w:rPr>
          <w:rFonts w:ascii="IRANSans" w:hAnsi="IRANSans" w:cs="IRANSans"/>
          <w:rtl/>
          <w:lang w:bidi="fa-IR"/>
        </w:rPr>
        <w:t xml:space="preserve"> ضرب</w:t>
      </w:r>
    </w:p>
    <w:p w14:paraId="2C69F4FB" w14:textId="77777777" w:rsidR="00C555D0" w:rsidRPr="00C555D0" w:rsidRDefault="00C555D0" w:rsidP="00C555D0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…</w:t>
      </w:r>
    </w:p>
    <w:p w14:paraId="77E7F901" w14:textId="76A75F55" w:rsidR="00C555D0" w:rsidRPr="00C555D0" w:rsidRDefault="00C555D0" w:rsidP="004A1E76">
      <w:pPr>
        <w:pStyle w:val="ListParagraph"/>
        <w:numPr>
          <w:ilvl w:val="0"/>
          <w:numId w:val="56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A3C31">
        <w:rPr>
          <w:rFonts w:ascii="IRANSans" w:hAnsi="IRANSans" w:cs="IRANSans"/>
          <w:b/>
          <w:bCs/>
          <w:lang w:bidi="fa-IR"/>
        </w:rPr>
        <w:t>argN</w:t>
      </w:r>
      <w:r w:rsidRPr="00C555D0">
        <w:rPr>
          <w:rFonts w:ascii="IRANSans" w:hAnsi="IRANSans" w:cs="IRANSans"/>
          <w:rtl/>
          <w:lang w:bidi="fa-IR"/>
        </w:rPr>
        <w:t xml:space="preserve">: </w:t>
      </w:r>
      <w:r w:rsidRPr="00C555D0">
        <w:rPr>
          <w:rFonts w:ascii="IRANSans" w:hAnsi="IRANSans" w:cs="IRANSans"/>
          <w:lang w:bidi="fa-IR"/>
        </w:rPr>
        <w:t>N</w:t>
      </w:r>
      <w:r w:rsidRPr="00C555D0">
        <w:rPr>
          <w:rFonts w:ascii="IRANSans" w:hAnsi="IRANSans" w:cs="IRANSans"/>
          <w:rtl/>
          <w:lang w:bidi="fa-IR"/>
        </w:rPr>
        <w:t xml:space="preserve"> مین </w:t>
      </w:r>
      <w:r w:rsidR="004A1E76">
        <w:rPr>
          <w:rFonts w:ascii="IRANSans" w:hAnsi="IRANSans" w:cs="IRANSans" w:hint="cs"/>
          <w:rtl/>
          <w:lang w:bidi="fa-IR"/>
        </w:rPr>
        <w:t>آرگومان</w:t>
      </w:r>
      <w:r w:rsidRPr="00C555D0">
        <w:rPr>
          <w:rFonts w:ascii="IRANSans" w:hAnsi="IRANSans" w:cs="IRANSans"/>
          <w:rtl/>
          <w:lang w:bidi="fa-IR"/>
        </w:rPr>
        <w:t xml:space="preserve"> ضرب</w:t>
      </w:r>
    </w:p>
    <w:p w14:paraId="19488191" w14:textId="77777777" w:rsidR="00C555D0" w:rsidRPr="00C555D0" w:rsidRDefault="00C555D0" w:rsidP="00C555D0">
      <w:pPr>
        <w:pStyle w:val="Heading3"/>
        <w:bidi/>
        <w:rPr>
          <w:rFonts w:cs="IRANSans"/>
          <w:rtl/>
          <w:lang w:bidi="fa-IR"/>
        </w:rPr>
      </w:pPr>
      <w:bookmarkStart w:id="288" w:name="_Toc52630413"/>
      <w:r w:rsidRPr="00C555D0">
        <w:rPr>
          <w:rFonts w:cs="IRANSans"/>
          <w:rtl/>
          <w:lang w:bidi="fa-IR"/>
        </w:rPr>
        <w:t>کاربرد</w:t>
      </w:r>
      <w:bookmarkEnd w:id="288"/>
    </w:p>
    <w:p w14:paraId="0D9F683A" w14:textId="0DBFBC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آیا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برخی از اعداد/فیلد </w:t>
      </w:r>
      <w:r w:rsidR="006E43CC">
        <w:rPr>
          <w:rFonts w:ascii="IRANSans" w:hAnsi="IRANSans" w:cs="IRANSans"/>
          <w:rtl/>
          <w:lang w:bidi="fa-IR"/>
        </w:rPr>
        <w:t>گزارش‌</w:t>
      </w:r>
      <w:r w:rsidR="006E43CC">
        <w:rPr>
          <w:rFonts w:ascii="IRANSans" w:hAnsi="IRANSans" w:cs="IRANSans" w:hint="cs"/>
          <w:rtl/>
          <w:lang w:bidi="fa-IR"/>
        </w:rPr>
        <w:t>تان</w:t>
      </w:r>
      <w:r w:rsidRPr="00C555D0">
        <w:rPr>
          <w:rFonts w:ascii="IRANSans" w:hAnsi="IRANSans" w:cs="IRANSans"/>
          <w:rtl/>
          <w:lang w:bidi="fa-IR"/>
        </w:rPr>
        <w:t xml:space="preserve"> را تکثیر کنید؟</w:t>
      </w:r>
    </w:p>
    <w:p w14:paraId="376E36AA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در الگو قرار دهید:</w:t>
      </w:r>
    </w:p>
    <w:p w14:paraId="1A33D713" w14:textId="77777777" w:rsidR="00C555D0" w:rsidRPr="008A3C31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8A3C31">
        <w:rPr>
          <w:rFonts w:ascii="IRANSans" w:hAnsi="IRANSans" w:cs="IRANSans"/>
          <w:sz w:val="20"/>
          <w:szCs w:val="20"/>
          <w:lang w:bidi="fa-IR"/>
        </w:rPr>
        <w:t>[CUSTOMFUNCTION|its4you_multiplication|CUSTOMFUNCTION]</w:t>
      </w:r>
    </w:p>
    <w:p w14:paraId="51CEBA09" w14:textId="5CA0A182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اکنون </w:t>
      </w:r>
      <w:r w:rsidR="000638C1">
        <w:rPr>
          <w:rFonts w:ascii="IRANSans" w:hAnsi="IRANSans" w:cs="IRANSans"/>
          <w:rtl/>
          <w:lang w:bidi="fa-IR"/>
        </w:rPr>
        <w:t>آرگومان‌ها</w:t>
      </w:r>
      <w:r w:rsidRPr="00C555D0">
        <w:rPr>
          <w:rFonts w:ascii="IRANSans" w:hAnsi="IRANSans" w:cs="IRANSans"/>
          <w:rtl/>
          <w:lang w:bidi="fa-IR"/>
        </w:rPr>
        <w:t xml:space="preserve"> را برای </w:t>
      </w:r>
      <w:r w:rsidR="000638C1">
        <w:rPr>
          <w:rFonts w:ascii="IRANSans" w:hAnsi="IRANSans" w:cs="IRANSans"/>
          <w:rtl/>
          <w:lang w:bidi="fa-IR"/>
        </w:rPr>
        <w:t>جمع‌بند</w:t>
      </w:r>
      <w:r w:rsidR="000638C1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و جداسازی اضافه کنید:</w:t>
      </w:r>
    </w:p>
    <w:p w14:paraId="02C3C5B6" w14:textId="77777777" w:rsidR="00C555D0" w:rsidRPr="00C555D0" w:rsidRDefault="00C555D0" w:rsidP="00C555D0">
      <w:pPr>
        <w:pStyle w:val="ListParagraph"/>
        <w:numPr>
          <w:ilvl w:val="0"/>
          <w:numId w:val="57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8A3C31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$PRODUCTQUANTITY$</w:t>
      </w:r>
    </w:p>
    <w:p w14:paraId="2B8493D0" w14:textId="1960E4CD" w:rsidR="00C555D0" w:rsidRPr="00C555D0" w:rsidRDefault="00C555D0" w:rsidP="00C555D0">
      <w:pPr>
        <w:pStyle w:val="ListParagraph"/>
        <w:numPr>
          <w:ilvl w:val="0"/>
          <w:numId w:val="57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A3C31">
        <w:rPr>
          <w:rFonts w:ascii="IRANSans" w:hAnsi="IRANSans" w:cs="IRANSans"/>
          <w:b/>
          <w:bCs/>
          <w:lang w:bidi="fa-IR"/>
        </w:rPr>
        <w:t>arg2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$PRODUCTLISTPRICE$</w:t>
      </w:r>
    </w:p>
    <w:p w14:paraId="18274AFD" w14:textId="0D1840B4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این خواهد بود:</w:t>
      </w:r>
    </w:p>
    <w:p w14:paraId="36748DC6" w14:textId="77777777" w:rsidR="00C555D0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8A3C31">
        <w:rPr>
          <w:rFonts w:ascii="IRANSans" w:hAnsi="IRANSans" w:cs="IRANSans"/>
          <w:sz w:val="20"/>
          <w:szCs w:val="20"/>
          <w:lang w:bidi="fa-IR"/>
        </w:rPr>
        <w:t>[CUSTOMFUNCTION|its4you_multiplication|$PRODUCTLISTPRICE$|$PRODUCTQUANTITY$|CUSTOMFUNCTION]</w:t>
      </w:r>
    </w:p>
    <w:p w14:paraId="35BE8F39" w14:textId="77777777" w:rsidR="007A5C4D" w:rsidRPr="008A3C31" w:rsidRDefault="007A5C4D" w:rsidP="007A5C4D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306FB1CF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6A3CB1DA" wp14:editId="6343453D">
            <wp:extent cx="6091555" cy="2432649"/>
            <wp:effectExtent l="0" t="0" r="4445" b="6350"/>
            <wp:docPr id="10" name="Picture 10" descr="its4you_multiplication Custom functio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s4you_multiplication Custom functio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79" cy="24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139D" w14:textId="35364784" w:rsidR="00C555D0" w:rsidRPr="00E72131" w:rsidRDefault="00C555D0" w:rsidP="008A3C31">
      <w:pPr>
        <w:pStyle w:val="Heading2"/>
        <w:bidi/>
        <w:rPr>
          <w:color w:val="00B050"/>
          <w:lang w:bidi="fa-IR"/>
        </w:rPr>
      </w:pPr>
      <w:r w:rsidRPr="00E72131">
        <w:rPr>
          <w:color w:val="00B050"/>
          <w:rtl/>
          <w:lang w:bidi="fa-IR"/>
        </w:rPr>
        <w:lastRenderedPageBreak/>
        <w:t xml:space="preserve"> </w:t>
      </w:r>
      <w:bookmarkStart w:id="289" w:name="_Toc52630414"/>
      <w:r w:rsidRPr="00E72131">
        <w:rPr>
          <w:color w:val="00B050"/>
          <w:rtl/>
          <w:lang w:bidi="fa-IR"/>
        </w:rPr>
        <w:t xml:space="preserve">تابع </w:t>
      </w:r>
      <w:r w:rsidRPr="00E72131">
        <w:rPr>
          <w:color w:val="00B050"/>
          <w:lang w:bidi="fa-IR"/>
        </w:rPr>
        <w:t>its4you_deduct</w:t>
      </w:r>
      <w:bookmarkEnd w:id="289"/>
    </w:p>
    <w:p w14:paraId="05CE3778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90" w:name="_Toc52630415"/>
      <w:r w:rsidRPr="00C555D0">
        <w:rPr>
          <w:rFonts w:cs="IRANSans"/>
          <w:lang w:bidi="fa-IR"/>
        </w:rPr>
        <w:t>Syntax</w:t>
      </w:r>
      <w:bookmarkEnd w:id="290"/>
    </w:p>
    <w:p w14:paraId="5332AA5E" w14:textId="77777777" w:rsidR="00C555D0" w:rsidRPr="008A3C31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8A3C31">
        <w:rPr>
          <w:rFonts w:ascii="IRANSans" w:hAnsi="IRANSans" w:cs="IRANSans"/>
          <w:sz w:val="20"/>
          <w:szCs w:val="20"/>
          <w:lang w:bidi="fa-IR"/>
        </w:rPr>
        <w:t>[CUSTOMFUNCTION|its4you_deduct|CUSTOMFUNCTION]</w:t>
      </w:r>
    </w:p>
    <w:p w14:paraId="59BEC5B1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91" w:name="_Toc52630416"/>
      <w:r w:rsidRPr="00C555D0">
        <w:rPr>
          <w:rFonts w:cs="IRANSans"/>
          <w:rtl/>
          <w:lang w:bidi="fa-IR"/>
        </w:rPr>
        <w:t>توضیحات</w:t>
      </w:r>
      <w:bookmarkEnd w:id="291"/>
    </w:p>
    <w:p w14:paraId="06B30693" w14:textId="651C26FB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این تابع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مقدار کسر شده را </w:t>
      </w:r>
      <w:r w:rsidR="000638C1">
        <w:rPr>
          <w:rFonts w:ascii="IRANSans" w:hAnsi="IRANSans" w:cs="IRANSans"/>
          <w:rtl/>
          <w:lang w:bidi="fa-IR"/>
        </w:rPr>
        <w:t>برم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گرداند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arg1-arg2-…-argN</w:t>
      </w:r>
      <w:r w:rsidR="00E4212D">
        <w:rPr>
          <w:rFonts w:ascii="IRANSans" w:hAnsi="IRANSans" w:cs="IRANSans"/>
          <w:rtl/>
          <w:lang w:bidi="fa-IR"/>
        </w:rPr>
        <w:t>(</w:t>
      </w:r>
      <w:r w:rsidRPr="00C555D0">
        <w:rPr>
          <w:rFonts w:ascii="IRANSans" w:hAnsi="IRANSans" w:cs="IRANSans"/>
          <w:rtl/>
          <w:lang w:bidi="fa-IR"/>
        </w:rPr>
        <w:t xml:space="preserve">همه </w:t>
      </w:r>
      <w:r w:rsidR="000638C1">
        <w:rPr>
          <w:rFonts w:ascii="IRANSans" w:hAnsi="IRANSans" w:cs="IRANSans"/>
          <w:rtl/>
          <w:lang w:bidi="fa-IR"/>
        </w:rPr>
        <w:t>مقدارها</w:t>
      </w:r>
      <w:r w:rsidR="000638C1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زیر از اولین مقدار کم </w:t>
      </w:r>
      <w:r w:rsidR="000638C1">
        <w:rPr>
          <w:rFonts w:ascii="IRANSans" w:hAnsi="IRANSans" w:cs="IRANSans"/>
          <w:rtl/>
          <w:lang w:bidi="fa-IR"/>
        </w:rPr>
        <w:t>شده‌اند</w:t>
      </w:r>
      <w:r w:rsidRPr="00C555D0">
        <w:rPr>
          <w:rFonts w:ascii="IRANSans" w:hAnsi="IRANSans" w:cs="IRANSans"/>
          <w:rtl/>
          <w:lang w:bidi="fa-IR"/>
        </w:rPr>
        <w:t>)</w:t>
      </w:r>
    </w:p>
    <w:p w14:paraId="1D0FDEC4" w14:textId="55116E50" w:rsidR="00C555D0" w:rsidRPr="00C555D0" w:rsidRDefault="000638C1" w:rsidP="00C555D0">
      <w:pPr>
        <w:pStyle w:val="Heading3"/>
        <w:bidi/>
        <w:rPr>
          <w:rFonts w:cs="IRANSans"/>
          <w:lang w:bidi="fa-IR"/>
        </w:rPr>
      </w:pPr>
      <w:bookmarkStart w:id="292" w:name="_Toc52630417"/>
      <w:r>
        <w:rPr>
          <w:rFonts w:cs="IRANSans"/>
          <w:rtl/>
          <w:lang w:bidi="fa-IR"/>
        </w:rPr>
        <w:t>پارامترها</w:t>
      </w:r>
      <w:bookmarkEnd w:id="292"/>
    </w:p>
    <w:p w14:paraId="04E1C2DF" w14:textId="4D7179CA" w:rsidR="00C555D0" w:rsidRPr="00C555D0" w:rsidRDefault="00C555D0" w:rsidP="007A5C4D">
      <w:pPr>
        <w:pStyle w:val="ListParagraph"/>
        <w:numPr>
          <w:ilvl w:val="0"/>
          <w:numId w:val="58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B1224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 xml:space="preserve">: اولین </w:t>
      </w:r>
      <w:r w:rsidR="007A5C4D">
        <w:rPr>
          <w:rFonts w:ascii="IRANSans" w:hAnsi="IRANSans" w:cs="IRANSans" w:hint="cs"/>
          <w:rtl/>
          <w:lang w:bidi="fa-IR"/>
        </w:rPr>
        <w:t>آرگومان</w:t>
      </w:r>
      <w:r w:rsidR="007A5C4D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برای کم کردن</w:t>
      </w:r>
      <w:r w:rsidR="00E4212D">
        <w:rPr>
          <w:rFonts w:ascii="IRANSans" w:hAnsi="IRANSans" w:cs="IRANSans"/>
          <w:lang w:bidi="fa-IR"/>
        </w:rPr>
        <w:t xml:space="preserve"> </w:t>
      </w:r>
      <w:r w:rsidR="00E4212D">
        <w:rPr>
          <w:rFonts w:ascii="IRANSans" w:hAnsi="IRANSans" w:cs="IRANSans"/>
          <w:rtl/>
          <w:lang w:bidi="fa-IR"/>
        </w:rPr>
        <w:t>(</w:t>
      </w:r>
      <w:r w:rsidRPr="00C555D0">
        <w:rPr>
          <w:rFonts w:ascii="IRANSans" w:hAnsi="IRANSans" w:cs="IRANSans"/>
          <w:rtl/>
          <w:lang w:bidi="fa-IR"/>
        </w:rPr>
        <w:t xml:space="preserve">همه </w:t>
      </w:r>
      <w:r w:rsidR="000638C1">
        <w:rPr>
          <w:rFonts w:ascii="IRANSans" w:hAnsi="IRANSans" w:cs="IRANSans"/>
          <w:rtl/>
          <w:lang w:bidi="fa-IR"/>
        </w:rPr>
        <w:t>مقدارها</w:t>
      </w:r>
      <w:r w:rsidRPr="00C555D0">
        <w:rPr>
          <w:rFonts w:ascii="IRANSans" w:hAnsi="IRANSans" w:cs="IRANSans"/>
          <w:rtl/>
          <w:lang w:bidi="fa-IR"/>
        </w:rPr>
        <w:t xml:space="preserve"> از این مقدار کم </w:t>
      </w:r>
      <w:r w:rsidR="000638C1">
        <w:rPr>
          <w:rFonts w:ascii="IRANSans" w:hAnsi="IRANSans" w:cs="IRANSans"/>
          <w:rtl/>
          <w:lang w:bidi="fa-IR"/>
        </w:rPr>
        <w:t>شده‌اند</w:t>
      </w:r>
      <w:r w:rsidRPr="00C555D0">
        <w:rPr>
          <w:rFonts w:ascii="IRANSans" w:hAnsi="IRANSans" w:cs="IRANSans"/>
          <w:rtl/>
          <w:lang w:bidi="fa-IR"/>
        </w:rPr>
        <w:t>.)</w:t>
      </w:r>
    </w:p>
    <w:p w14:paraId="63FDAB4B" w14:textId="77777777" w:rsidR="00C555D0" w:rsidRPr="00C555D0" w:rsidRDefault="00C555D0" w:rsidP="00C555D0">
      <w:pPr>
        <w:pStyle w:val="ListParagraph"/>
        <w:numPr>
          <w:ilvl w:val="0"/>
          <w:numId w:val="58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…</w:t>
      </w:r>
    </w:p>
    <w:p w14:paraId="15A144A0" w14:textId="3F449829" w:rsidR="00C555D0" w:rsidRPr="00C555D0" w:rsidRDefault="00C555D0" w:rsidP="007A5C4D">
      <w:pPr>
        <w:pStyle w:val="ListParagraph"/>
        <w:numPr>
          <w:ilvl w:val="0"/>
          <w:numId w:val="58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1B1224">
        <w:rPr>
          <w:rFonts w:ascii="IRANSans" w:hAnsi="IRANSans" w:cs="IRANSans"/>
          <w:b/>
          <w:bCs/>
          <w:lang w:bidi="fa-IR"/>
        </w:rPr>
        <w:t>argN</w:t>
      </w:r>
      <w:r w:rsidRPr="00C555D0">
        <w:rPr>
          <w:rFonts w:ascii="IRANSans" w:hAnsi="IRANSans" w:cs="IRANSans"/>
          <w:rtl/>
          <w:lang w:bidi="fa-IR"/>
        </w:rPr>
        <w:t xml:space="preserve">: </w:t>
      </w:r>
      <w:r w:rsidRPr="00C555D0">
        <w:rPr>
          <w:rFonts w:ascii="IRANSans" w:hAnsi="IRANSans" w:cs="IRANSans"/>
          <w:lang w:bidi="fa-IR"/>
        </w:rPr>
        <w:t>N</w:t>
      </w:r>
      <w:r w:rsidR="00E4212D">
        <w:rPr>
          <w:rFonts w:ascii="IRANSans" w:hAnsi="IRANSans" w:cs="IRANSans"/>
          <w:rtl/>
          <w:lang w:bidi="fa-IR"/>
        </w:rPr>
        <w:t xml:space="preserve"> م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ن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7A5C4D">
        <w:rPr>
          <w:rFonts w:ascii="IRANSans" w:hAnsi="IRANSans" w:cs="IRANSans" w:hint="cs"/>
          <w:rtl/>
          <w:lang w:bidi="fa-IR"/>
        </w:rPr>
        <w:t>آرگومان</w:t>
      </w:r>
      <w:r w:rsidR="007A5C4D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برای کم کردن</w:t>
      </w:r>
    </w:p>
    <w:p w14:paraId="66D26293" w14:textId="77777777" w:rsidR="00C555D0" w:rsidRPr="00C555D0" w:rsidRDefault="00C555D0" w:rsidP="00C555D0">
      <w:pPr>
        <w:pStyle w:val="Heading3"/>
        <w:bidi/>
        <w:rPr>
          <w:rFonts w:cs="IRANSans"/>
          <w:rtl/>
          <w:lang w:bidi="fa-IR"/>
        </w:rPr>
      </w:pPr>
      <w:bookmarkStart w:id="293" w:name="_Toc52630418"/>
      <w:r w:rsidRPr="00C555D0">
        <w:rPr>
          <w:rFonts w:cs="IRANSans"/>
          <w:rtl/>
          <w:lang w:bidi="fa-IR"/>
        </w:rPr>
        <w:t>کاربرد</w:t>
      </w:r>
      <w:bookmarkEnd w:id="293"/>
    </w:p>
    <w:p w14:paraId="301C80F0" w14:textId="1752EE1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آیا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یک فیلد را </w:t>
      </w:r>
      <w:r w:rsidR="000638C1">
        <w:rPr>
          <w:rFonts w:ascii="IRANSans" w:hAnsi="IRANSans" w:cs="IRANSans"/>
          <w:rtl/>
          <w:lang w:bidi="fa-IR"/>
        </w:rPr>
        <w:t>از</w:t>
      </w:r>
      <w:r w:rsidRPr="00C555D0">
        <w:rPr>
          <w:rFonts w:ascii="IRANSans" w:hAnsi="IRANSans" w:cs="IRANSans"/>
          <w:rtl/>
          <w:lang w:bidi="fa-IR"/>
        </w:rPr>
        <w:t xml:space="preserve"> فیلد دیگر کم کنید؟</w:t>
      </w:r>
    </w:p>
    <w:p w14:paraId="508B415E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داخل الگو قرار دهید:</w:t>
      </w:r>
    </w:p>
    <w:p w14:paraId="0957863F" w14:textId="77777777" w:rsidR="00C555D0" w:rsidRPr="001B1224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B1224">
        <w:rPr>
          <w:rFonts w:ascii="IRANSans" w:hAnsi="IRANSans" w:cs="IRANSans"/>
          <w:sz w:val="20"/>
          <w:szCs w:val="20"/>
          <w:lang w:bidi="fa-IR"/>
        </w:rPr>
        <w:br/>
        <w:t>[CUSTOMFUNCTION|its4you_deduct|CUSTOMFUNCTION]</w:t>
      </w:r>
    </w:p>
    <w:p w14:paraId="7DC5E338" w14:textId="1CF6BA46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اکنون </w:t>
      </w:r>
      <w:r w:rsidR="000638C1">
        <w:rPr>
          <w:rFonts w:ascii="IRANSans" w:hAnsi="IRANSans" w:cs="IRANSans"/>
          <w:rtl/>
          <w:lang w:bidi="fa-IR"/>
        </w:rPr>
        <w:t>آرگومان‌ها</w:t>
      </w:r>
      <w:r w:rsidRPr="00C555D0">
        <w:rPr>
          <w:rFonts w:ascii="IRANSans" w:hAnsi="IRANSans" w:cs="IRANSans"/>
          <w:rtl/>
          <w:lang w:bidi="fa-IR"/>
        </w:rPr>
        <w:t xml:space="preserve"> را برای </w:t>
      </w:r>
      <w:r w:rsidR="000638C1">
        <w:rPr>
          <w:rFonts w:ascii="IRANSans" w:hAnsi="IRANSans" w:cs="IRANSans"/>
          <w:rtl/>
          <w:lang w:bidi="fa-IR"/>
        </w:rPr>
        <w:t>جمع‌بند</w:t>
      </w:r>
      <w:r w:rsidR="000638C1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و جدا کردن اضافه کنید:</w:t>
      </w:r>
    </w:p>
    <w:p w14:paraId="2BAACE5C" w14:textId="77777777" w:rsidR="00C555D0" w:rsidRPr="00C555D0" w:rsidRDefault="00C555D0" w:rsidP="00C555D0">
      <w:pPr>
        <w:pStyle w:val="ListParagraph"/>
        <w:numPr>
          <w:ilvl w:val="0"/>
          <w:numId w:val="59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B1224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$TOTALWITHOUTVAT$</w:t>
      </w:r>
    </w:p>
    <w:p w14:paraId="52BB725E" w14:textId="2606E377" w:rsidR="00C555D0" w:rsidRPr="00C555D0" w:rsidRDefault="00C555D0" w:rsidP="00C555D0">
      <w:pPr>
        <w:pStyle w:val="ListParagraph"/>
        <w:numPr>
          <w:ilvl w:val="0"/>
          <w:numId w:val="59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B1224">
        <w:rPr>
          <w:rFonts w:ascii="IRANSans" w:hAnsi="IRANSans" w:cs="IRANSans"/>
          <w:b/>
          <w:bCs/>
          <w:lang w:bidi="fa-IR"/>
        </w:rPr>
        <w:t>arg2</w:t>
      </w:r>
      <w:r w:rsidRPr="00C555D0">
        <w:rPr>
          <w:rFonts w:ascii="IRANSans" w:hAnsi="IRANSans" w:cs="IRANSans"/>
          <w:rtl/>
          <w:lang w:bidi="fa-IR"/>
        </w:rPr>
        <w:t xml:space="preserve"> برابر است با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$TOTALDISCOUNT$</w:t>
      </w:r>
    </w:p>
    <w:p w14:paraId="1FEDA586" w14:textId="77777777" w:rsidR="008F5EDA" w:rsidRDefault="008F5EDA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7C1F5CE8" w14:textId="62CD5186" w:rsidR="00C555D0" w:rsidRPr="00C555D0" w:rsidRDefault="00C555D0" w:rsidP="008F5EDA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</w:t>
      </w:r>
      <w:r w:rsidR="000638C1">
        <w:rPr>
          <w:rFonts w:ascii="IRANSans" w:hAnsi="IRANSans" w:cs="IRANSans"/>
          <w:rtl/>
          <w:lang w:bidi="fa-IR"/>
        </w:rPr>
        <w:t>ا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ن‌گونه</w:t>
      </w:r>
      <w:r w:rsidRPr="00C555D0">
        <w:rPr>
          <w:rFonts w:ascii="IRANSans" w:hAnsi="IRANSans" w:cs="IRANSans"/>
          <w:rtl/>
          <w:lang w:bidi="fa-IR"/>
        </w:rPr>
        <w:t xml:space="preserve"> خواهد بود:</w:t>
      </w:r>
    </w:p>
    <w:p w14:paraId="5A3C2B89" w14:textId="77777777" w:rsidR="00C555D0" w:rsidRPr="007A5C4D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7A5C4D">
        <w:rPr>
          <w:rFonts w:ascii="IRANSans" w:hAnsi="IRANSans" w:cs="IRANSans"/>
          <w:sz w:val="20"/>
          <w:szCs w:val="20"/>
          <w:lang w:bidi="fa-IR"/>
        </w:rPr>
        <w:t>[CUSTOMFUNCTION|its4you_deduct|$TOTALWITHOUTVAT$|$TOTALDISCOUNT$|CUSTOMFUNCTION]</w:t>
      </w:r>
    </w:p>
    <w:p w14:paraId="458E26A0" w14:textId="77777777" w:rsidR="007A5C4D" w:rsidRPr="00C555D0" w:rsidRDefault="007A5C4D" w:rsidP="007A5C4D">
      <w:pPr>
        <w:bidi/>
        <w:spacing w:after="0"/>
        <w:jc w:val="right"/>
        <w:rPr>
          <w:rFonts w:ascii="IRANSans" w:hAnsi="IRANSans" w:cs="IRANSans"/>
          <w:lang w:bidi="fa-IR"/>
        </w:rPr>
      </w:pPr>
    </w:p>
    <w:p w14:paraId="515F1F54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04CBC7E2" wp14:editId="3D09E4F3">
            <wp:extent cx="5765112" cy="1975449"/>
            <wp:effectExtent l="0" t="0" r="7620" b="6350"/>
            <wp:docPr id="9" name="Picture 9" descr="its4you_deduct Custom function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s4you_deduct Custom function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06" cy="199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46A" w14:textId="77777777" w:rsidR="007B1F62" w:rsidRDefault="00C555D0" w:rsidP="007B1F62">
      <w:pPr>
        <w:rPr>
          <w:rtl/>
          <w:lang w:bidi="fa-IR"/>
        </w:rPr>
      </w:pPr>
      <w:r w:rsidRPr="00E72131">
        <w:rPr>
          <w:rtl/>
          <w:lang w:bidi="fa-IR"/>
        </w:rPr>
        <w:t xml:space="preserve"> </w:t>
      </w:r>
    </w:p>
    <w:p w14:paraId="4941BD52" w14:textId="6923CD94" w:rsidR="00C555D0" w:rsidRPr="00E72131" w:rsidRDefault="00C555D0" w:rsidP="007B1F62">
      <w:pPr>
        <w:pStyle w:val="Heading2"/>
        <w:bidi/>
        <w:rPr>
          <w:color w:val="00B050"/>
          <w:rtl/>
          <w:lang w:bidi="fa-IR"/>
        </w:rPr>
      </w:pPr>
      <w:bookmarkStart w:id="294" w:name="_Toc52630419"/>
      <w:r w:rsidRPr="00E72131">
        <w:rPr>
          <w:color w:val="00B050"/>
          <w:rtl/>
          <w:lang w:bidi="fa-IR"/>
        </w:rPr>
        <w:lastRenderedPageBreak/>
        <w:t xml:space="preserve">تابع </w:t>
      </w:r>
      <w:r w:rsidRPr="00E72131">
        <w:rPr>
          <w:color w:val="00B050"/>
          <w:lang w:bidi="fa-IR"/>
        </w:rPr>
        <w:t>its4you_sum</w:t>
      </w:r>
      <w:bookmarkEnd w:id="294"/>
    </w:p>
    <w:p w14:paraId="7A08CA87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95" w:name="_Toc52630420"/>
      <w:r w:rsidRPr="00C555D0">
        <w:rPr>
          <w:rFonts w:cs="IRANSans"/>
          <w:lang w:bidi="fa-IR"/>
        </w:rPr>
        <w:t>Syntax</w:t>
      </w:r>
      <w:bookmarkEnd w:id="295"/>
    </w:p>
    <w:p w14:paraId="3E4E91C8" w14:textId="77777777" w:rsidR="00C555D0" w:rsidRPr="007B1F62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7B1F62">
        <w:rPr>
          <w:rFonts w:ascii="IRANSans" w:hAnsi="IRANSans" w:cs="IRANSans"/>
          <w:sz w:val="20"/>
          <w:szCs w:val="20"/>
          <w:lang w:bidi="fa-IR"/>
        </w:rPr>
        <w:t>[CUSTOMFUNCTION|its4you_sum|CUSTOMFUNCTION]</w:t>
      </w:r>
    </w:p>
    <w:p w14:paraId="673B7F7E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96" w:name="_Toc52630421"/>
      <w:r w:rsidRPr="00C555D0">
        <w:rPr>
          <w:rFonts w:cs="IRANSans"/>
          <w:rtl/>
          <w:lang w:bidi="fa-IR"/>
        </w:rPr>
        <w:t>توضیحات</w:t>
      </w:r>
      <w:bookmarkEnd w:id="296"/>
    </w:p>
    <w:p w14:paraId="7096FCCE" w14:textId="4B859364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جمع مقادیر ورودی را </w:t>
      </w:r>
      <w:r w:rsidR="000638C1">
        <w:rPr>
          <w:rFonts w:ascii="IRANSans" w:hAnsi="IRANSans" w:cs="IRANSans"/>
          <w:rtl/>
          <w:lang w:bidi="fa-IR"/>
        </w:rPr>
        <w:t>برم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گرداند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>arg1+arg2+…+argN.</w:t>
      </w:r>
    </w:p>
    <w:p w14:paraId="6B6D6A96" w14:textId="42B01741" w:rsidR="00C555D0" w:rsidRPr="00C555D0" w:rsidRDefault="00C555D0" w:rsidP="007B1F62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</w:t>
      </w:r>
      <w:r w:rsidR="00C326F6">
        <w:rPr>
          <w:rFonts w:ascii="IRANSans" w:hAnsi="IRANSans" w:cs="IRANSans"/>
          <w:rtl/>
          <w:lang w:bidi="fa-IR"/>
        </w:rPr>
        <w:t>به‌طور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0638C1">
        <w:rPr>
          <w:rFonts w:ascii="IRANSans" w:hAnsi="IRANSans" w:cs="IRANSans"/>
          <w:rtl/>
          <w:lang w:bidi="fa-IR"/>
        </w:rPr>
        <w:t>پ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ش‌فرض</w:t>
      </w:r>
      <w:r w:rsidRPr="00C555D0">
        <w:rPr>
          <w:rFonts w:ascii="IRANSans" w:hAnsi="IRANSans" w:cs="IRANSans"/>
          <w:rtl/>
          <w:lang w:bidi="fa-IR"/>
        </w:rPr>
        <w:t xml:space="preserve"> بدون </w:t>
      </w:r>
      <w:r w:rsidR="000638C1">
        <w:rPr>
          <w:rFonts w:ascii="IRANSans" w:hAnsi="IRANSans" w:cs="IRANSans"/>
          <w:rtl/>
          <w:lang w:bidi="fa-IR"/>
        </w:rPr>
        <w:t>آرگومان</w:t>
      </w:r>
      <w:r w:rsidRPr="00C555D0">
        <w:rPr>
          <w:rFonts w:ascii="IRANSans" w:hAnsi="IRANSans" w:cs="IRANSans"/>
          <w:rtl/>
          <w:lang w:bidi="fa-IR"/>
        </w:rPr>
        <w:t xml:space="preserve"> وارد </w:t>
      </w:r>
      <w:r w:rsidR="000638C1">
        <w:rPr>
          <w:rFonts w:ascii="IRANSans" w:hAnsi="IRANSans" w:cs="IRANSans"/>
          <w:rtl/>
          <w:lang w:bidi="fa-IR"/>
        </w:rPr>
        <w:t>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شود</w:t>
      </w:r>
      <w:r w:rsidRPr="00C555D0">
        <w:rPr>
          <w:rFonts w:ascii="IRANSans" w:hAnsi="IRANSans" w:cs="IRANSans"/>
          <w:rtl/>
          <w:lang w:bidi="fa-IR"/>
        </w:rPr>
        <w:t xml:space="preserve"> اما </w:t>
      </w:r>
      <w:r w:rsidR="000638C1">
        <w:rPr>
          <w:rFonts w:ascii="IRANSans" w:hAnsi="IRANSans" w:cs="IRANSans"/>
          <w:rtl/>
          <w:lang w:bidi="fa-IR"/>
        </w:rPr>
        <w:t>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توان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0638C1">
        <w:rPr>
          <w:rFonts w:ascii="IRANSans" w:hAnsi="IRANSans" w:cs="IRANSans"/>
          <w:rtl/>
          <w:lang w:bidi="fa-IR"/>
        </w:rPr>
        <w:t>آرگومان</w:t>
      </w:r>
      <w:r w:rsidR="007B1F62">
        <w:rPr>
          <w:rFonts w:ascii="IRANSans" w:hAnsi="IRANSans" w:cs="IRANSans"/>
          <w:rtl/>
          <w:lang w:bidi="fa-IR"/>
        </w:rPr>
        <w:softHyphen/>
      </w:r>
      <w:r w:rsidRPr="00C555D0">
        <w:rPr>
          <w:rFonts w:ascii="IRANSans" w:hAnsi="IRANSans" w:cs="IRANSans"/>
          <w:rtl/>
          <w:lang w:bidi="fa-IR"/>
        </w:rPr>
        <w:t>ها</w:t>
      </w:r>
      <w:r w:rsidR="007B1F62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را اضافه و </w:t>
      </w:r>
      <w:r w:rsidR="000638C1">
        <w:rPr>
          <w:rFonts w:ascii="IRANSans" w:hAnsi="IRANSans" w:cs="IRANSans"/>
          <w:rtl/>
          <w:lang w:bidi="fa-IR"/>
        </w:rPr>
        <w:t>آن‌ها</w:t>
      </w:r>
      <w:r w:rsidR="000638C1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جدا کنید.</w:t>
      </w:r>
    </w:p>
    <w:p w14:paraId="5F9EF127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97" w:name="_Toc52630422"/>
      <w:r w:rsidRPr="00C555D0">
        <w:rPr>
          <w:rFonts w:cs="IRANSans"/>
          <w:rtl/>
          <w:lang w:bidi="fa-IR"/>
        </w:rPr>
        <w:t>پارامترها</w:t>
      </w:r>
      <w:bookmarkEnd w:id="297"/>
    </w:p>
    <w:p w14:paraId="6F965E53" w14:textId="54478ECF" w:rsidR="00C555D0" w:rsidRPr="00C555D0" w:rsidRDefault="00C555D0" w:rsidP="007B1F62">
      <w:pPr>
        <w:pStyle w:val="ListParagraph"/>
        <w:numPr>
          <w:ilvl w:val="0"/>
          <w:numId w:val="60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8F5EDA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 xml:space="preserve">: اولین </w:t>
      </w:r>
      <w:r w:rsidR="007B1F62">
        <w:rPr>
          <w:rFonts w:ascii="IRANSans" w:hAnsi="IRANSans" w:cs="IRANSans" w:hint="cs"/>
          <w:rtl/>
          <w:lang w:bidi="fa-IR"/>
        </w:rPr>
        <w:t>آرگومان</w:t>
      </w:r>
      <w:r w:rsidR="007B1F62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برای جمع بندی</w:t>
      </w:r>
    </w:p>
    <w:p w14:paraId="76AD8B56" w14:textId="77777777" w:rsidR="00C555D0" w:rsidRPr="00C555D0" w:rsidRDefault="00C555D0" w:rsidP="00C555D0">
      <w:pPr>
        <w:pStyle w:val="ListParagraph"/>
        <w:numPr>
          <w:ilvl w:val="0"/>
          <w:numId w:val="60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…</w:t>
      </w:r>
    </w:p>
    <w:p w14:paraId="7AC765BD" w14:textId="722AAF20" w:rsidR="00C555D0" w:rsidRPr="00C555D0" w:rsidRDefault="00C555D0" w:rsidP="007B1F62">
      <w:pPr>
        <w:pStyle w:val="ListParagraph"/>
        <w:numPr>
          <w:ilvl w:val="0"/>
          <w:numId w:val="60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F5EDA">
        <w:rPr>
          <w:rFonts w:ascii="IRANSans" w:hAnsi="IRANSans" w:cs="IRANSans"/>
          <w:b/>
          <w:bCs/>
          <w:lang w:bidi="fa-IR"/>
        </w:rPr>
        <w:t>argN</w:t>
      </w:r>
      <w:r w:rsidRPr="00C555D0">
        <w:rPr>
          <w:rFonts w:ascii="IRANSans" w:hAnsi="IRANSans" w:cs="IRANSans"/>
          <w:rtl/>
          <w:lang w:bidi="fa-IR"/>
        </w:rPr>
        <w:t>:</w:t>
      </w:r>
      <w:r w:rsidRPr="00C555D0">
        <w:rPr>
          <w:rFonts w:ascii="IRANSans" w:hAnsi="IRANSans" w:cs="IRANSans"/>
          <w:lang w:bidi="fa-IR"/>
        </w:rPr>
        <w:t>N</w:t>
      </w:r>
      <w:r w:rsidRPr="00C555D0">
        <w:rPr>
          <w:rFonts w:ascii="IRANSans" w:hAnsi="IRANSans" w:cs="IRANSans"/>
          <w:rtl/>
          <w:lang w:bidi="fa-IR"/>
        </w:rPr>
        <w:t xml:space="preserve"> مین </w:t>
      </w:r>
      <w:r w:rsidR="007B1F62">
        <w:rPr>
          <w:rFonts w:ascii="IRANSans" w:hAnsi="IRANSans" w:cs="IRANSans" w:hint="cs"/>
          <w:rtl/>
          <w:lang w:bidi="fa-IR"/>
        </w:rPr>
        <w:t>آرگومان</w:t>
      </w:r>
      <w:r w:rsidR="007B1F62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برای جمع بندی</w:t>
      </w:r>
    </w:p>
    <w:p w14:paraId="4E96FB78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298" w:name="_Toc52630423"/>
      <w:r w:rsidRPr="00C555D0">
        <w:rPr>
          <w:rFonts w:cs="IRANSans"/>
          <w:rtl/>
          <w:lang w:bidi="fa-IR"/>
        </w:rPr>
        <w:t>کاربرد</w:t>
      </w:r>
      <w:bookmarkEnd w:id="298"/>
    </w:p>
    <w:p w14:paraId="113A1585" w14:textId="6BC80A50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آیا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برخی از فیلدهای گزارشات را جمع ببندید؟</w:t>
      </w:r>
    </w:p>
    <w:p w14:paraId="7C584A82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وارد الگو کنید:</w:t>
      </w:r>
    </w:p>
    <w:p w14:paraId="622F4A18" w14:textId="77777777" w:rsidR="00C555D0" w:rsidRPr="008F5EDA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8F5EDA">
        <w:rPr>
          <w:rFonts w:ascii="IRANSans" w:hAnsi="IRANSans" w:cs="IRANSans"/>
          <w:sz w:val="20"/>
          <w:szCs w:val="20"/>
          <w:lang w:bidi="fa-IR"/>
        </w:rPr>
        <w:t>[CUSTOMFUNCTION|its4you_sum|CUSTOMFUNCTION]</w:t>
      </w:r>
    </w:p>
    <w:p w14:paraId="4B3A7813" w14:textId="43794F8D" w:rsidR="00C555D0" w:rsidRPr="00C555D0" w:rsidRDefault="00C555D0" w:rsidP="008F5EDA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اکنون </w:t>
      </w:r>
      <w:r w:rsidR="008F5EDA">
        <w:rPr>
          <w:rFonts w:ascii="IRANSans" w:hAnsi="IRANSans" w:cs="IRANSans" w:hint="cs"/>
          <w:rtl/>
          <w:lang w:bidi="fa-IR"/>
        </w:rPr>
        <w:t>آرگومان</w:t>
      </w:r>
      <w:r w:rsidR="008F5EDA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ها را برای جمع بندی و جدا کردن وارد کنید:</w:t>
      </w:r>
    </w:p>
    <w:p w14:paraId="1D1D4653" w14:textId="77777777" w:rsidR="00C555D0" w:rsidRPr="00C555D0" w:rsidRDefault="00C555D0" w:rsidP="00C555D0">
      <w:pPr>
        <w:pStyle w:val="ListParagraph"/>
        <w:numPr>
          <w:ilvl w:val="0"/>
          <w:numId w:val="61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F5EDA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$VAT$</w:t>
      </w:r>
    </w:p>
    <w:p w14:paraId="071F9454" w14:textId="77777777" w:rsidR="00C555D0" w:rsidRPr="00C555D0" w:rsidRDefault="00C555D0" w:rsidP="00C555D0">
      <w:pPr>
        <w:pStyle w:val="ListParagraph"/>
        <w:numPr>
          <w:ilvl w:val="0"/>
          <w:numId w:val="61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F5EDA">
        <w:rPr>
          <w:rFonts w:ascii="IRANSans" w:hAnsi="IRANSans" w:cs="IRANSans"/>
          <w:b/>
          <w:bCs/>
          <w:lang w:bidi="fa-IR"/>
        </w:rPr>
        <w:t>arg2</w:t>
      </w:r>
      <w:r w:rsidRPr="00C555D0">
        <w:rPr>
          <w:rFonts w:ascii="IRANSans" w:hAnsi="IRANSans" w:cs="IRANSans"/>
          <w:rtl/>
          <w:lang w:bidi="fa-IR"/>
        </w:rPr>
        <w:t xml:space="preserve"> برابر است با $</w:t>
      </w:r>
      <w:r w:rsidRPr="00C555D0">
        <w:rPr>
          <w:rFonts w:ascii="IRANSans" w:hAnsi="IRANSans" w:cs="IRANSans"/>
          <w:lang w:bidi="fa-IR"/>
        </w:rPr>
        <w:t>TOTALWITHOUTVAT</w:t>
      </w:r>
      <w:r w:rsidRPr="00C555D0">
        <w:rPr>
          <w:rFonts w:ascii="IRANSans" w:hAnsi="IRANSans" w:cs="IRANSans"/>
          <w:rtl/>
          <w:lang w:bidi="fa-IR"/>
        </w:rPr>
        <w:t>$</w:t>
      </w:r>
    </w:p>
    <w:p w14:paraId="618A1A81" w14:textId="77777777" w:rsidR="00C555D0" w:rsidRPr="00C555D0" w:rsidRDefault="00C555D0" w:rsidP="00C555D0">
      <w:pPr>
        <w:pStyle w:val="ListParagraph"/>
        <w:numPr>
          <w:ilvl w:val="0"/>
          <w:numId w:val="61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8F5EDA">
        <w:rPr>
          <w:rFonts w:ascii="IRANSans" w:hAnsi="IRANSans" w:cs="IRANSans"/>
          <w:b/>
          <w:bCs/>
          <w:lang w:bidi="fa-IR"/>
        </w:rPr>
        <w:t>arg3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$ADJUSTMENT$</w:t>
      </w:r>
    </w:p>
    <w:p w14:paraId="7388DFE6" w14:textId="77777777" w:rsidR="008F5EDA" w:rsidRDefault="008F5EDA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2DFF230C" w14:textId="46CFC75A" w:rsidR="00C555D0" w:rsidRPr="00C555D0" w:rsidRDefault="00C555D0" w:rsidP="008F5EDA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در</w:t>
      </w:r>
      <w:r w:rsidR="008F5EDA">
        <w:rPr>
          <w:rFonts w:ascii="IRANSans" w:hAnsi="IRANSans" w:cs="IRANSans" w:hint="cs"/>
          <w:rtl/>
          <w:lang w:bidi="fa-IR"/>
        </w:rPr>
        <w:t xml:space="preserve"> </w:t>
      </w:r>
      <w:r w:rsidR="001A0618">
        <w:rPr>
          <w:rFonts w:ascii="IRANSans" w:hAnsi="IRANSans" w:cs="IRANSans" w:hint="cs"/>
          <w:rtl/>
          <w:lang w:bidi="fa-IR"/>
        </w:rPr>
        <w:t>آ</w:t>
      </w:r>
      <w:r w:rsidRPr="00C555D0">
        <w:rPr>
          <w:rFonts w:ascii="IRANSans" w:hAnsi="IRANSans" w:cs="IRANSans"/>
          <w:rtl/>
          <w:lang w:bidi="fa-IR"/>
        </w:rPr>
        <w:t xml:space="preserve">خر تابع شما </w:t>
      </w:r>
      <w:r w:rsidR="000638C1">
        <w:rPr>
          <w:rFonts w:ascii="IRANSans" w:hAnsi="IRANSans" w:cs="IRANSans"/>
          <w:rtl/>
          <w:lang w:bidi="fa-IR"/>
        </w:rPr>
        <w:t>ا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ن‌گونه</w:t>
      </w:r>
      <w:r w:rsidRPr="00C555D0">
        <w:rPr>
          <w:rFonts w:ascii="IRANSans" w:hAnsi="IRANSans" w:cs="IRANSans"/>
          <w:rtl/>
          <w:lang w:bidi="fa-IR"/>
        </w:rPr>
        <w:t xml:space="preserve"> خواهد بود:</w:t>
      </w:r>
    </w:p>
    <w:p w14:paraId="2FF0436D" w14:textId="77777777" w:rsidR="00C555D0" w:rsidRPr="008F5EDA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8F5EDA">
        <w:rPr>
          <w:rFonts w:ascii="IRANSans" w:hAnsi="IRANSans" w:cs="IRANSans"/>
          <w:sz w:val="20"/>
          <w:szCs w:val="20"/>
          <w:lang w:bidi="fa-IR"/>
        </w:rPr>
        <w:t>[CUSTOMFUNCTION|its4you_sum|$TOTALWITHOUTVAT$|$VAT$|$ADJUSTMENT$|CUSTOMFUNCTION]</w:t>
      </w:r>
    </w:p>
    <w:p w14:paraId="7AF3BC39" w14:textId="77777777" w:rsidR="008F5EDA" w:rsidRPr="00C555D0" w:rsidRDefault="008F5EDA" w:rsidP="008F5EDA">
      <w:pPr>
        <w:bidi/>
        <w:spacing w:after="0"/>
        <w:jc w:val="right"/>
        <w:rPr>
          <w:rFonts w:ascii="IRANSans" w:hAnsi="IRANSans" w:cs="IRANSans"/>
          <w:lang w:bidi="fa-IR"/>
        </w:rPr>
      </w:pPr>
    </w:p>
    <w:p w14:paraId="2F576BB0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lastRenderedPageBreak/>
        <w:drawing>
          <wp:inline distT="0" distB="0" distL="0" distR="0" wp14:anchorId="144A0242" wp14:editId="76455F50">
            <wp:extent cx="5153434" cy="4010390"/>
            <wp:effectExtent l="0" t="0" r="0" b="9525"/>
            <wp:docPr id="8" name="Picture 8" descr="its4you_sum Custom functio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ts4you_sum Custom functio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973" cy="40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4CD2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299" w:name="_Toc52630424"/>
      <w:r>
        <w:rPr>
          <w:color w:val="00B050"/>
          <w:rtl/>
          <w:lang w:bidi="fa-IR"/>
        </w:rPr>
        <w:br w:type="page"/>
      </w:r>
    </w:p>
    <w:p w14:paraId="47CB1687" w14:textId="7EE80C35" w:rsidR="00C555D0" w:rsidRPr="00564545" w:rsidRDefault="00C555D0" w:rsidP="009F0FC9">
      <w:pPr>
        <w:pStyle w:val="Heading2"/>
        <w:bidi/>
        <w:rPr>
          <w:color w:val="00B050"/>
          <w:lang w:bidi="fa-IR"/>
        </w:rPr>
      </w:pPr>
      <w:r w:rsidRPr="00564545">
        <w:rPr>
          <w:color w:val="00B050"/>
          <w:rtl/>
          <w:lang w:bidi="fa-IR"/>
        </w:rPr>
        <w:lastRenderedPageBreak/>
        <w:t xml:space="preserve">تابع </w:t>
      </w:r>
      <w:r w:rsidRPr="00564545">
        <w:rPr>
          <w:color w:val="00B050"/>
          <w:lang w:bidi="fa-IR"/>
        </w:rPr>
        <w:t>its4you_divide</w:t>
      </w:r>
      <w:bookmarkEnd w:id="299"/>
    </w:p>
    <w:p w14:paraId="552C1FD8" w14:textId="77777777" w:rsidR="00C555D0" w:rsidRPr="00C555D0" w:rsidRDefault="00C555D0" w:rsidP="009F0FC9">
      <w:pPr>
        <w:pStyle w:val="Heading3"/>
        <w:bidi/>
        <w:rPr>
          <w:lang w:bidi="fa-IR"/>
        </w:rPr>
      </w:pPr>
      <w:bookmarkStart w:id="300" w:name="_Toc52630425"/>
      <w:r w:rsidRPr="00C555D0">
        <w:rPr>
          <w:lang w:bidi="fa-IR"/>
        </w:rPr>
        <w:t>Syntax</w:t>
      </w:r>
      <w:bookmarkEnd w:id="300"/>
    </w:p>
    <w:p w14:paraId="18CE8367" w14:textId="77777777" w:rsidR="00C555D0" w:rsidRPr="001A0618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[CUSTOMFUNCTION|its4you_divide|CUSTOMFUNCTION]</w:t>
      </w:r>
    </w:p>
    <w:p w14:paraId="4593C967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301" w:name="_Toc52630426"/>
      <w:r w:rsidRPr="00C555D0">
        <w:rPr>
          <w:rFonts w:cs="IRANSans"/>
          <w:rtl/>
          <w:lang w:bidi="fa-IR"/>
        </w:rPr>
        <w:t>توضیحات</w:t>
      </w:r>
      <w:bookmarkEnd w:id="301"/>
    </w:p>
    <w:p w14:paraId="51A25D18" w14:textId="3E5FE38E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مقدار تقسیم شده را </w:t>
      </w:r>
      <w:r w:rsidR="000638C1">
        <w:rPr>
          <w:rFonts w:ascii="IRANSans" w:hAnsi="IRANSans" w:cs="IRANSans"/>
          <w:rtl/>
          <w:lang w:bidi="fa-IR"/>
        </w:rPr>
        <w:t>برم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گرداند</w:t>
      </w:r>
      <w:r w:rsidRPr="00C555D0">
        <w:rPr>
          <w:rFonts w:ascii="IRANSans" w:hAnsi="IRANSans" w:cs="IRANSans"/>
          <w:lang w:bidi="fa-IR"/>
        </w:rPr>
        <w:t xml:space="preserve"> arg1/arg2/…/argN.</w:t>
      </w:r>
    </w:p>
    <w:p w14:paraId="5CDA320A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302" w:name="_Toc52630427"/>
      <w:r w:rsidRPr="00C555D0">
        <w:rPr>
          <w:rFonts w:cs="IRANSans"/>
          <w:rtl/>
          <w:lang w:bidi="fa-IR"/>
        </w:rPr>
        <w:t>پارامترها</w:t>
      </w:r>
      <w:bookmarkEnd w:id="302"/>
    </w:p>
    <w:p w14:paraId="39BE9F0C" w14:textId="55C6C7F5" w:rsidR="00C555D0" w:rsidRPr="00C555D0" w:rsidRDefault="00C555D0" w:rsidP="001A0618">
      <w:pPr>
        <w:pStyle w:val="ListParagraph"/>
        <w:numPr>
          <w:ilvl w:val="0"/>
          <w:numId w:val="62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>: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 xml:space="preserve">اولین </w:t>
      </w:r>
      <w:r w:rsidR="001A0618">
        <w:rPr>
          <w:rFonts w:ascii="IRANSans" w:hAnsi="IRANSans" w:cs="IRANSans" w:hint="cs"/>
          <w:rtl/>
          <w:lang w:bidi="fa-IR"/>
        </w:rPr>
        <w:t>آرگومان</w:t>
      </w:r>
      <w:r w:rsidR="001A0618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برای ثکثیر</w:t>
      </w:r>
    </w:p>
    <w:p w14:paraId="60E85B09" w14:textId="77777777" w:rsidR="00C555D0" w:rsidRPr="00C555D0" w:rsidRDefault="00C555D0" w:rsidP="00C555D0">
      <w:pPr>
        <w:pStyle w:val="ListParagraph"/>
        <w:numPr>
          <w:ilvl w:val="0"/>
          <w:numId w:val="62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t>…</w:t>
      </w:r>
    </w:p>
    <w:p w14:paraId="4CF953A4" w14:textId="6A4C81FC" w:rsidR="00C555D0" w:rsidRPr="00C555D0" w:rsidRDefault="00C555D0" w:rsidP="001A0618">
      <w:pPr>
        <w:pStyle w:val="ListParagraph"/>
        <w:numPr>
          <w:ilvl w:val="0"/>
          <w:numId w:val="62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argN</w:t>
      </w:r>
      <w:r w:rsidRPr="00C555D0">
        <w:rPr>
          <w:rFonts w:ascii="IRANSans" w:hAnsi="IRANSans" w:cs="IRANSans"/>
          <w:rtl/>
          <w:lang w:bidi="fa-IR"/>
        </w:rPr>
        <w:t xml:space="preserve">: </w:t>
      </w:r>
      <w:r w:rsidRPr="00C555D0">
        <w:rPr>
          <w:rFonts w:ascii="IRANSans" w:hAnsi="IRANSans" w:cs="IRANSans"/>
          <w:lang w:bidi="fa-IR"/>
        </w:rPr>
        <w:t>N</w:t>
      </w:r>
      <w:r w:rsidR="00E4212D">
        <w:rPr>
          <w:rFonts w:ascii="IRANSans" w:hAnsi="IRANSans" w:cs="IRANSans"/>
          <w:rtl/>
          <w:lang w:bidi="fa-IR"/>
        </w:rPr>
        <w:t xml:space="preserve"> م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ن</w:t>
      </w:r>
      <w:r w:rsidRPr="00C555D0">
        <w:rPr>
          <w:rFonts w:ascii="IRANSans" w:hAnsi="IRANSans" w:cs="IRANSans"/>
          <w:rtl/>
          <w:lang w:bidi="fa-IR"/>
        </w:rPr>
        <w:t xml:space="preserve"> </w:t>
      </w:r>
      <w:r w:rsidR="001A0618">
        <w:rPr>
          <w:rFonts w:ascii="IRANSans" w:hAnsi="IRANSans" w:cs="IRANSans" w:hint="cs"/>
          <w:rtl/>
          <w:lang w:bidi="fa-IR"/>
        </w:rPr>
        <w:t>آرگومان</w:t>
      </w:r>
      <w:r w:rsidR="001A0618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برای تکثیر</w:t>
      </w:r>
    </w:p>
    <w:p w14:paraId="140A9F96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303" w:name="_Toc52630428"/>
      <w:r w:rsidRPr="00C555D0">
        <w:rPr>
          <w:rFonts w:cs="IRANSans"/>
          <w:rtl/>
          <w:lang w:bidi="fa-IR"/>
        </w:rPr>
        <w:t>کاربرد</w:t>
      </w:r>
      <w:bookmarkEnd w:id="303"/>
    </w:p>
    <w:p w14:paraId="7698EB45" w14:textId="5F6885B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مقدار تخفیف یک محصول را نشان دهید؟</w:t>
      </w:r>
    </w:p>
    <w:p w14:paraId="6386B598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در الگو وارد کنید:</w:t>
      </w:r>
    </w:p>
    <w:p w14:paraId="41F1680D" w14:textId="77777777" w:rsidR="00C555D0" w:rsidRPr="001A0618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[CUSTOMFUNCTION|its4you_divide|CUSTOMFUNCTION]</w:t>
      </w:r>
    </w:p>
    <w:p w14:paraId="142387E0" w14:textId="77777777" w:rsidR="001A0618" w:rsidRPr="00C555D0" w:rsidRDefault="001A0618" w:rsidP="001A0618">
      <w:pPr>
        <w:bidi/>
        <w:spacing w:after="0"/>
        <w:jc w:val="right"/>
        <w:rPr>
          <w:rFonts w:ascii="IRANSans" w:hAnsi="IRANSans" w:cs="IRANSans"/>
          <w:lang w:bidi="fa-IR"/>
        </w:rPr>
      </w:pPr>
    </w:p>
    <w:p w14:paraId="6531A0C6" w14:textId="1F6A2FED" w:rsidR="00C555D0" w:rsidRPr="00C555D0" w:rsidRDefault="00C555D0" w:rsidP="001A0618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اکنون </w:t>
      </w:r>
      <w:r w:rsidR="001A0618">
        <w:rPr>
          <w:rFonts w:ascii="IRANSans" w:hAnsi="IRANSans" w:cs="IRANSans" w:hint="cs"/>
          <w:rtl/>
          <w:lang w:bidi="fa-IR"/>
        </w:rPr>
        <w:t>آرگومان</w:t>
      </w:r>
      <w:r w:rsidR="001A0618" w:rsidRPr="00C555D0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ها را برای جمع بندی و جدا کردن اضافه کنید:</w:t>
      </w:r>
    </w:p>
    <w:p w14:paraId="3BF1B4E8" w14:textId="77777777" w:rsidR="00C555D0" w:rsidRPr="00C555D0" w:rsidRDefault="00C555D0" w:rsidP="00C555D0">
      <w:pPr>
        <w:pStyle w:val="ListParagraph"/>
        <w:numPr>
          <w:ilvl w:val="0"/>
          <w:numId w:val="63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arg1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$PRODUCTDISCOUNT$</w:t>
      </w:r>
    </w:p>
    <w:p w14:paraId="42B5EE1D" w14:textId="77777777" w:rsidR="00C555D0" w:rsidRPr="00C555D0" w:rsidRDefault="00C555D0" w:rsidP="00C555D0">
      <w:pPr>
        <w:pStyle w:val="ListParagraph"/>
        <w:numPr>
          <w:ilvl w:val="0"/>
          <w:numId w:val="63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arg2</w:t>
      </w:r>
      <w:r w:rsidRPr="00C555D0">
        <w:rPr>
          <w:rFonts w:ascii="IRANSans" w:hAnsi="IRANSans" w:cs="IRANSans"/>
          <w:rtl/>
          <w:lang w:bidi="fa-IR"/>
        </w:rPr>
        <w:t xml:space="preserve"> برابر است با </w:t>
      </w:r>
      <w:r w:rsidRPr="00C555D0">
        <w:rPr>
          <w:rFonts w:ascii="IRANSans" w:hAnsi="IRANSans" w:cs="IRANSans"/>
          <w:lang w:bidi="fa-IR"/>
        </w:rPr>
        <w:t>PRODUCTQUANTITY$</w:t>
      </w:r>
    </w:p>
    <w:p w14:paraId="47BD5C08" w14:textId="77777777" w:rsidR="001A0618" w:rsidRDefault="001A0618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587CB376" w14:textId="6762790C" w:rsidR="00C555D0" w:rsidRPr="00C555D0" w:rsidRDefault="00C555D0" w:rsidP="001A0618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</w:t>
      </w:r>
      <w:r w:rsidR="000638C1">
        <w:rPr>
          <w:rFonts w:ascii="IRANSans" w:hAnsi="IRANSans" w:cs="IRANSans"/>
          <w:rtl/>
          <w:lang w:bidi="fa-IR"/>
        </w:rPr>
        <w:t>ا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ن‌گونه</w:t>
      </w:r>
      <w:r w:rsidRPr="00C555D0">
        <w:rPr>
          <w:rFonts w:ascii="IRANSans" w:hAnsi="IRANSans" w:cs="IRANSans"/>
          <w:rtl/>
          <w:lang w:bidi="fa-IR"/>
        </w:rPr>
        <w:t xml:space="preserve"> خواهد بود:</w:t>
      </w:r>
    </w:p>
    <w:p w14:paraId="42FDA968" w14:textId="77777777" w:rsidR="00C555D0" w:rsidRPr="001A0618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[CUSTOMFUNCTION|its4you_divide|$PRODUCTDISCOUNT$|$PRODUCTQUANTITY$|CUSTOMFUNCTION]</w:t>
      </w:r>
    </w:p>
    <w:p w14:paraId="1858D812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5E6668E3" wp14:editId="42A5BE28">
            <wp:extent cx="5643627" cy="2009955"/>
            <wp:effectExtent l="0" t="0" r="0" b="9525"/>
            <wp:docPr id="6" name="Picture 6" descr="its4you_divide Custom function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ts4you_divide Custom function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72" cy="203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E37D" w14:textId="47F4E02E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</w:p>
    <w:p w14:paraId="16D4E7B0" w14:textId="7549FAE8" w:rsidR="00C555D0" w:rsidRPr="00564545" w:rsidRDefault="00C555D0" w:rsidP="009F0FC9">
      <w:pPr>
        <w:pStyle w:val="Heading2"/>
        <w:bidi/>
        <w:rPr>
          <w:color w:val="00B050"/>
          <w:lang w:bidi="fa-IR"/>
        </w:rPr>
      </w:pPr>
      <w:bookmarkStart w:id="304" w:name="_Toc52630429"/>
      <w:r w:rsidRPr="00564545">
        <w:rPr>
          <w:color w:val="00B050"/>
          <w:rtl/>
          <w:lang w:bidi="fa-IR"/>
        </w:rPr>
        <w:lastRenderedPageBreak/>
        <w:t xml:space="preserve">تابع </w:t>
      </w:r>
      <w:r w:rsidRPr="00564545">
        <w:rPr>
          <w:color w:val="00B050"/>
          <w:lang w:bidi="fa-IR"/>
        </w:rPr>
        <w:t>its4you_NumberFormat</w:t>
      </w:r>
      <w:bookmarkEnd w:id="304"/>
    </w:p>
    <w:p w14:paraId="00C90409" w14:textId="77777777" w:rsidR="00C555D0" w:rsidRPr="00C555D0" w:rsidRDefault="00C555D0" w:rsidP="00564545">
      <w:pPr>
        <w:pStyle w:val="Heading3"/>
        <w:bidi/>
        <w:rPr>
          <w:lang w:bidi="fa-IR"/>
        </w:rPr>
      </w:pPr>
      <w:bookmarkStart w:id="305" w:name="_Toc52630430"/>
      <w:r w:rsidRPr="00C555D0">
        <w:rPr>
          <w:lang w:bidi="fa-IR"/>
        </w:rPr>
        <w:t>Syntax</w:t>
      </w:r>
      <w:bookmarkEnd w:id="305"/>
    </w:p>
    <w:p w14:paraId="3AAC907B" w14:textId="77777777" w:rsidR="00C555D0" w:rsidRPr="001A0618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[CUSTOMFUNCTION|its4you_NumberFormat|number|decimals|new_decimal_point|new_thousands_sep|CUSTOMFUNCTION]</w:t>
      </w:r>
    </w:p>
    <w:p w14:paraId="092F95E8" w14:textId="77777777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306" w:name="_Toc52630431"/>
      <w:r w:rsidRPr="00C555D0">
        <w:rPr>
          <w:rFonts w:cs="IRANSans"/>
          <w:rtl/>
          <w:lang w:bidi="fa-IR"/>
        </w:rPr>
        <w:t>توضیحات</w:t>
      </w:r>
      <w:bookmarkEnd w:id="306"/>
    </w:p>
    <w:p w14:paraId="01968E59" w14:textId="4C1C5186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این تابع متغیرها/اعداد را به فرمت دلخواه شما تبدیل میکند. متوانید اعشار و جدا کننده های اعشاری را اضافه یا حذف کنید. برای مثال: </w:t>
      </w:r>
      <w:r w:rsidRPr="00C555D0">
        <w:rPr>
          <w:rFonts w:ascii="IRANSans" w:hAnsi="IRANSans" w:cs="IRANSans"/>
          <w:lang w:bidi="fa-IR"/>
        </w:rPr>
        <w:t xml:space="preserve">1, 00 </w:t>
      </w:r>
      <w:r w:rsidR="00E4212D">
        <w:rPr>
          <w:rFonts w:ascii="IRANSans" w:hAnsi="IRANSans" w:cs="IRANSans"/>
          <w:lang w:bidi="fa-IR"/>
        </w:rPr>
        <w:t>-</w:t>
      </w:r>
      <w:r w:rsidRPr="00C555D0">
        <w:rPr>
          <w:rFonts w:ascii="IRANSans" w:hAnsi="IRANSans" w:cs="IRANSans"/>
          <w:lang w:bidi="fa-IR"/>
        </w:rPr>
        <w:t>&gt; 1</w:t>
      </w:r>
    </w:p>
    <w:p w14:paraId="07DF8E21" w14:textId="77777777" w:rsidR="00C555D0" w:rsidRPr="00C555D0" w:rsidRDefault="00C555D0" w:rsidP="00C555D0">
      <w:pPr>
        <w:pStyle w:val="Heading3"/>
        <w:bidi/>
        <w:rPr>
          <w:rFonts w:cs="IRANSans"/>
          <w:rtl/>
          <w:lang w:bidi="fa-IR"/>
        </w:rPr>
      </w:pPr>
      <w:bookmarkStart w:id="307" w:name="_Toc52630432"/>
      <w:r w:rsidRPr="00C555D0">
        <w:rPr>
          <w:rFonts w:cs="IRANSans"/>
          <w:rtl/>
          <w:lang w:bidi="fa-IR"/>
        </w:rPr>
        <w:t>پارامترها</w:t>
      </w:r>
      <w:bookmarkEnd w:id="307"/>
    </w:p>
    <w:p w14:paraId="265C3865" w14:textId="704907F2" w:rsidR="00C555D0" w:rsidRPr="00C555D0" w:rsidRDefault="00C555D0" w:rsidP="00C555D0">
      <w:pPr>
        <w:pStyle w:val="ListParagraph"/>
        <w:numPr>
          <w:ilvl w:val="0"/>
          <w:numId w:val="64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its4you_NumberFormat</w:t>
      </w:r>
      <w:r w:rsidRPr="00C555D0">
        <w:rPr>
          <w:rFonts w:ascii="IRANSans" w:hAnsi="IRANSans" w:cs="IRANSans"/>
          <w:rtl/>
          <w:lang w:bidi="fa-IR"/>
        </w:rPr>
        <w:t>: پارامتری که همیشه باید در تابع بماند. نیازی به تغییر یا حذف آن ندارید.</w:t>
      </w:r>
    </w:p>
    <w:p w14:paraId="3AEC46B5" w14:textId="30F5ADFA" w:rsidR="00C555D0" w:rsidRPr="00C555D0" w:rsidRDefault="001A0618" w:rsidP="00C555D0">
      <w:pPr>
        <w:pStyle w:val="ListParagraph"/>
        <w:numPr>
          <w:ilvl w:val="0"/>
          <w:numId w:val="64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Number</w:t>
      </w:r>
      <w:r w:rsidR="00C555D0" w:rsidRPr="00C555D0">
        <w:rPr>
          <w:rFonts w:ascii="IRANSans" w:hAnsi="IRANSans" w:cs="IRANSans"/>
          <w:rtl/>
          <w:lang w:bidi="fa-IR"/>
        </w:rPr>
        <w:t xml:space="preserve">: پارامتری که باید جایگزین شود و نشان دهنده مقداری باشد که تغییر میدهید. برای مثال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="00C555D0" w:rsidRPr="00C555D0">
        <w:rPr>
          <w:rFonts w:ascii="IRANSans" w:hAnsi="IRANSans" w:cs="IRANSans"/>
          <w:rtl/>
          <w:lang w:bidi="fa-IR"/>
        </w:rPr>
        <w:t xml:space="preserve"> فرمت اعداد را تغییر دهید و سپس متغیر را اضافه میکنید:</w:t>
      </w:r>
      <w:r w:rsidR="00C555D0" w:rsidRPr="00C555D0">
        <w:rPr>
          <w:rFonts w:ascii="IRANSans" w:hAnsi="IRANSans" w:cs="IRANSans"/>
          <w:lang w:bidi="fa-IR"/>
        </w:rPr>
        <w:br/>
        <w:t>$PRODUCTQUANTITY$</w:t>
      </w:r>
    </w:p>
    <w:p w14:paraId="15615EF1" w14:textId="46649843" w:rsidR="00C555D0" w:rsidRPr="00C555D0" w:rsidRDefault="00C555D0" w:rsidP="001A0618">
      <w:pPr>
        <w:pStyle w:val="ListParagraph"/>
        <w:numPr>
          <w:ilvl w:val="0"/>
          <w:numId w:val="64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Decimals</w:t>
      </w:r>
      <w:r w:rsidRPr="00C555D0">
        <w:rPr>
          <w:rFonts w:ascii="IRANSans" w:hAnsi="IRANSans" w:cs="IRANSans"/>
          <w:rtl/>
          <w:lang w:bidi="fa-IR"/>
        </w:rPr>
        <w:t xml:space="preserve">: اعداد اعشاری که نیاز </w:t>
      </w:r>
      <w:r w:rsidR="00E4212D">
        <w:rPr>
          <w:rFonts w:ascii="IRANSans" w:hAnsi="IRANSans" w:cs="IRANSans"/>
          <w:rtl/>
          <w:lang w:bidi="fa-IR"/>
        </w:rPr>
        <w:t>دار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د</w:t>
      </w:r>
      <w:r w:rsidR="00E4212D">
        <w:rPr>
          <w:rFonts w:ascii="IRANSans" w:hAnsi="IRANSans" w:cs="IRANSans"/>
          <w:rtl/>
          <w:lang w:bidi="fa-IR"/>
        </w:rPr>
        <w:t xml:space="preserve"> </w:t>
      </w:r>
      <w:r w:rsidRPr="00C555D0">
        <w:rPr>
          <w:rFonts w:ascii="IRANSans" w:hAnsi="IRANSans" w:cs="IRANSans"/>
          <w:lang w:bidi="fa-IR"/>
        </w:rPr>
        <w:t xml:space="preserve"> decimals = 1,00 / 5 decimals = 5,00000</w:t>
      </w:r>
      <w:r w:rsidR="001A0618">
        <w:rPr>
          <w:rFonts w:ascii="IRANSans" w:hAnsi="IRANSans" w:cs="IRANSans"/>
          <w:lang w:bidi="fa-IR"/>
        </w:rPr>
        <w:t>)</w:t>
      </w:r>
      <w:r w:rsidRPr="00C555D0">
        <w:rPr>
          <w:rFonts w:ascii="IRANSans" w:hAnsi="IRANSans" w:cs="IRANSans"/>
          <w:rtl/>
          <w:lang w:bidi="fa-IR"/>
        </w:rPr>
        <w:t>)</w:t>
      </w:r>
    </w:p>
    <w:p w14:paraId="538402CA" w14:textId="4BFA347E" w:rsidR="00C555D0" w:rsidRPr="00C555D0" w:rsidRDefault="00C555D0" w:rsidP="001A0618">
      <w:pPr>
        <w:pStyle w:val="ListParagraph"/>
        <w:numPr>
          <w:ilvl w:val="0"/>
          <w:numId w:val="64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new_decimal_point</w:t>
      </w:r>
      <w:r w:rsidRPr="001A0618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C555D0">
        <w:rPr>
          <w:rFonts w:ascii="IRANSans" w:hAnsi="IRANSans" w:cs="IRANSans"/>
          <w:rtl/>
          <w:lang w:bidi="fa-IR"/>
        </w:rPr>
        <w:t xml:space="preserve">نشانه ای برای جداکننده اعشاری، از هر نشانه ای که نیاز دارید میتواند استفاده </w:t>
      </w:r>
      <w:r w:rsidR="001A0618">
        <w:rPr>
          <w:rFonts w:ascii="IRANSans" w:hAnsi="IRANSans" w:cs="IRANSans" w:hint="cs"/>
          <w:rtl/>
          <w:lang w:bidi="fa-IR"/>
        </w:rPr>
        <w:t xml:space="preserve">کنید </w:t>
      </w:r>
      <w:r w:rsidRPr="00C555D0">
        <w:rPr>
          <w:rFonts w:ascii="IRANSans" w:hAnsi="IRANSans" w:cs="IRANSans"/>
          <w:lang w:bidi="fa-IR"/>
        </w:rPr>
        <w:t xml:space="preserve"> </w:t>
      </w:r>
      <w:r w:rsidR="001A0618">
        <w:rPr>
          <w:rFonts w:ascii="IRANSans" w:hAnsi="IRANSans" w:cs="IRANSans"/>
          <w:lang w:bidi="fa-IR"/>
        </w:rPr>
        <w:t>(</w:t>
      </w:r>
      <w:r w:rsidR="001A0618" w:rsidRPr="00C555D0">
        <w:rPr>
          <w:rFonts w:ascii="IRANSans" w:hAnsi="IRANSans" w:cs="IRANSans"/>
          <w:lang w:bidi="fa-IR"/>
        </w:rPr>
        <w:t>|</w:t>
      </w:r>
      <w:r w:rsidRPr="00C555D0">
        <w:rPr>
          <w:rFonts w:ascii="IRANSans" w:hAnsi="IRANSans" w:cs="IRANSans"/>
          <w:lang w:bidi="fa-IR"/>
        </w:rPr>
        <w:t>. | / | *</w:t>
      </w:r>
      <w:r w:rsidR="00E4212D">
        <w:rPr>
          <w:rFonts w:ascii="IRANSans" w:hAnsi="IRANSans" w:cs="IRANSans"/>
          <w:lang w:bidi="fa-IR"/>
        </w:rPr>
        <w:t>)</w:t>
      </w:r>
    </w:p>
    <w:p w14:paraId="0A6BE4EA" w14:textId="69E891EC" w:rsidR="00C555D0" w:rsidRPr="00C555D0" w:rsidRDefault="00C555D0" w:rsidP="00C555D0">
      <w:pPr>
        <w:pStyle w:val="ListParagraph"/>
        <w:numPr>
          <w:ilvl w:val="0"/>
          <w:numId w:val="64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new_thousands_sep</w:t>
      </w:r>
      <w:r w:rsidRPr="00C555D0">
        <w:rPr>
          <w:rFonts w:ascii="IRANSans" w:hAnsi="IRANSans" w:cs="IRANSans"/>
          <w:rtl/>
          <w:lang w:bidi="fa-IR"/>
        </w:rPr>
        <w:t xml:space="preserve">: جداکننده برای هزار، </w:t>
      </w:r>
      <w:r w:rsidR="000638C1">
        <w:rPr>
          <w:rFonts w:ascii="IRANSans" w:hAnsi="IRANSans" w:cs="IRANSans"/>
          <w:rtl/>
          <w:lang w:bidi="fa-IR"/>
        </w:rPr>
        <w:t>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توان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از هر نشانه ای که نیاز دارید استفاده </w:t>
      </w:r>
      <w:r w:rsidR="001A0618">
        <w:rPr>
          <w:rFonts w:ascii="IRANSans" w:hAnsi="IRANSans" w:cs="IRANSans"/>
          <w:rtl/>
          <w:lang w:bidi="fa-IR"/>
        </w:rPr>
        <w:t>کنید یا این پارامتر را حذف کنید</w:t>
      </w:r>
      <w:r w:rsidR="001A0618">
        <w:rPr>
          <w:rFonts w:ascii="IRANSans" w:hAnsi="IRANSans" w:cs="IRANSans" w:hint="cs"/>
          <w:rtl/>
          <w:lang w:bidi="fa-IR"/>
        </w:rPr>
        <w:t>.</w:t>
      </w:r>
      <w:r w:rsidRPr="00C555D0">
        <w:rPr>
          <w:rFonts w:ascii="IRANSans" w:hAnsi="IRANSans" w:cs="IRANSans"/>
          <w:lang w:bidi="fa-IR"/>
        </w:rPr>
        <w:br/>
      </w:r>
    </w:p>
    <w:p w14:paraId="68399D34" w14:textId="77777777" w:rsidR="00C555D0" w:rsidRPr="009F0FC9" w:rsidRDefault="00C555D0" w:rsidP="009F0FC9">
      <w:pPr>
        <w:pStyle w:val="Heading3"/>
        <w:bidi/>
        <w:rPr>
          <w:rFonts w:cs="IRANSans"/>
          <w:lang w:bidi="fa-IR"/>
        </w:rPr>
      </w:pPr>
      <w:bookmarkStart w:id="308" w:name="_Toc52630433"/>
      <w:r w:rsidRPr="009F0FC9">
        <w:rPr>
          <w:rFonts w:cs="IRANSans"/>
          <w:rtl/>
          <w:lang w:bidi="fa-IR"/>
        </w:rPr>
        <w:t>کاربرد</w:t>
      </w:r>
      <w:bookmarkEnd w:id="308"/>
    </w:p>
    <w:p w14:paraId="0550B693" w14:textId="4CB837A9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ایا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فرمت اعداد در صورتحساب را از </w:t>
      </w:r>
      <w:r w:rsidRPr="00C555D0">
        <w:rPr>
          <w:rFonts w:ascii="IRANSans" w:hAnsi="IRANSans" w:cs="IRANSans"/>
          <w:lang w:bidi="fa-IR"/>
        </w:rPr>
        <w:t>1, 00</w:t>
      </w:r>
      <w:r w:rsidRPr="00C555D0">
        <w:rPr>
          <w:rFonts w:ascii="IRANSans" w:hAnsi="IRANSans" w:cs="IRANSans"/>
          <w:rtl/>
          <w:lang w:bidi="fa-IR"/>
        </w:rPr>
        <w:t xml:space="preserve"> به 1 تغییر دهید؟</w:t>
      </w:r>
    </w:p>
    <w:p w14:paraId="0478E159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وارد الگو کنید:</w:t>
      </w:r>
    </w:p>
    <w:p w14:paraId="2C69D2CC" w14:textId="77777777" w:rsidR="00C555D0" w:rsidRPr="001A0618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[CUSTOMFUNCTION|its4you_NumberFormat|number|decimals|new_decimal_point|new_thousands_sep|CUSTOMFUNCTION]</w:t>
      </w:r>
    </w:p>
    <w:p w14:paraId="72C8B02D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41EF4840" wp14:editId="22795BDD">
            <wp:extent cx="6061075" cy="1380226"/>
            <wp:effectExtent l="0" t="0" r="0" b="0"/>
            <wp:docPr id="5" name="Picture 5" descr="https://it-solutions4you.com/wp-content/uploads/2017/08/number-format-function-1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-solutions4you.com/wp-content/uploads/2017/08/number-format-function-1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10" cy="14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A6E9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77DEF628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سپس پارامتر ها را تغییر دهید:</w:t>
      </w:r>
    </w:p>
    <w:p w14:paraId="3F96619B" w14:textId="77777777" w:rsidR="00C555D0" w:rsidRPr="00C555D0" w:rsidRDefault="00C555D0" w:rsidP="00C555D0">
      <w:pPr>
        <w:pStyle w:val="ListParagraph"/>
        <w:numPr>
          <w:ilvl w:val="0"/>
          <w:numId w:val="65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number</w:t>
      </w:r>
      <w:r w:rsidRPr="00C555D0">
        <w:rPr>
          <w:rFonts w:ascii="IRANSans" w:hAnsi="IRANSans" w:cs="IRANSans"/>
          <w:rtl/>
          <w:lang w:bidi="fa-IR"/>
        </w:rPr>
        <w:t xml:space="preserve"> را با </w:t>
      </w:r>
      <w:r w:rsidRPr="00C555D0">
        <w:rPr>
          <w:rFonts w:ascii="IRANSans" w:hAnsi="IRANSans" w:cs="IRANSans"/>
          <w:lang w:bidi="fa-IR"/>
        </w:rPr>
        <w:t> $PRODUCTQUANTITY$</w:t>
      </w:r>
      <w:r w:rsidRPr="00C555D0">
        <w:rPr>
          <w:rFonts w:ascii="IRANSans" w:hAnsi="IRANSans" w:cs="IRANSans"/>
          <w:rtl/>
          <w:lang w:bidi="fa-IR"/>
        </w:rPr>
        <w:t>جابجا کنید</w:t>
      </w:r>
    </w:p>
    <w:p w14:paraId="072B4191" w14:textId="7AD60460" w:rsidR="00C555D0" w:rsidRPr="00C555D0" w:rsidRDefault="00C555D0" w:rsidP="00C555D0">
      <w:pPr>
        <w:pStyle w:val="ListParagraph"/>
        <w:numPr>
          <w:ilvl w:val="0"/>
          <w:numId w:val="65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Decimals</w:t>
      </w:r>
      <w:r w:rsidRPr="00C555D0">
        <w:rPr>
          <w:rFonts w:ascii="IRANSans" w:hAnsi="IRANSans" w:cs="IRANSans"/>
          <w:lang w:bidi="fa-IR"/>
        </w:rPr>
        <w:t xml:space="preserve"> </w:t>
      </w:r>
      <w:r w:rsidR="001A0618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با 0 جابجا کنید</w:t>
      </w:r>
    </w:p>
    <w:p w14:paraId="217F0B61" w14:textId="7F72CFE1" w:rsidR="00C555D0" w:rsidRPr="00C555D0" w:rsidRDefault="00C555D0" w:rsidP="00C555D0">
      <w:pPr>
        <w:pStyle w:val="ListParagraph"/>
        <w:numPr>
          <w:ilvl w:val="0"/>
          <w:numId w:val="65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new_decimal_point </w:t>
      </w:r>
      <w:r w:rsidR="001A0618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با 0 جابجا کنید</w:t>
      </w:r>
    </w:p>
    <w:p w14:paraId="21E44874" w14:textId="77777777" w:rsidR="00C555D0" w:rsidRPr="00C555D0" w:rsidRDefault="00C555D0" w:rsidP="00C555D0">
      <w:pPr>
        <w:pStyle w:val="ListParagraph"/>
        <w:numPr>
          <w:ilvl w:val="0"/>
          <w:numId w:val="65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new_thousands_sep</w:t>
      </w:r>
      <w:r w:rsidRPr="001A0618">
        <w:rPr>
          <w:rFonts w:ascii="IRANSans" w:hAnsi="IRANSans" w:cs="IRANSans"/>
          <w:b/>
          <w:bCs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حذف کنید</w:t>
      </w:r>
    </w:p>
    <w:p w14:paraId="4DBC572B" w14:textId="6C2ADBB0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در </w:t>
      </w:r>
      <w:r w:rsidR="00C326F6">
        <w:rPr>
          <w:rFonts w:ascii="IRANSans" w:hAnsi="IRANSans" w:cs="IRANSans"/>
          <w:rtl/>
          <w:lang w:bidi="fa-IR"/>
        </w:rPr>
        <w:t>آخر</w:t>
      </w:r>
      <w:r w:rsidRPr="00C555D0">
        <w:rPr>
          <w:rFonts w:ascii="IRANSans" w:hAnsi="IRANSans" w:cs="IRANSans"/>
          <w:rtl/>
          <w:lang w:bidi="fa-IR"/>
        </w:rPr>
        <w:t xml:space="preserve"> تابع شما </w:t>
      </w:r>
      <w:r w:rsidR="000638C1">
        <w:rPr>
          <w:rFonts w:ascii="IRANSans" w:hAnsi="IRANSans" w:cs="IRANSans"/>
          <w:rtl/>
          <w:lang w:bidi="fa-IR"/>
        </w:rPr>
        <w:t>ا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ن‌گونه</w:t>
      </w:r>
      <w:r w:rsidRPr="00C555D0">
        <w:rPr>
          <w:rFonts w:ascii="IRANSans" w:hAnsi="IRANSans" w:cs="IRANSans"/>
          <w:rtl/>
          <w:lang w:bidi="fa-IR"/>
        </w:rPr>
        <w:t xml:space="preserve"> خواهد بود:</w:t>
      </w:r>
    </w:p>
    <w:p w14:paraId="4D68DBF8" w14:textId="77777777" w:rsidR="00C555D0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[CUSTOMFUNCTION|its4you_NumberFormat|$PRODUCTQUANTITY$|0|0|CUSTOMFUNCTION]</w:t>
      </w:r>
    </w:p>
    <w:p w14:paraId="729DF86D" w14:textId="77777777" w:rsidR="001A0618" w:rsidRPr="001A0618" w:rsidRDefault="001A0618" w:rsidP="001A0618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</w:p>
    <w:p w14:paraId="4ACBA0A5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6964374A" wp14:editId="5283EAE2">
            <wp:extent cx="6061075" cy="1544129"/>
            <wp:effectExtent l="0" t="0" r="0" b="0"/>
            <wp:docPr id="4" name="Picture 4" descr="https://it-solutions4you.com/wp-content/uploads/2017/08/number-format-function-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t-solutions4you.com/wp-content/uploads/2017/08/number-format-function-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81" cy="15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D4EB" w14:textId="77777777" w:rsidR="001A0618" w:rsidRDefault="001A0618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00DEB4D5" w14:textId="77777777" w:rsidR="00C555D0" w:rsidRPr="00C555D0" w:rsidRDefault="00C555D0" w:rsidP="001A0618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>هنگامی که نتایح را بررسی میکنید:</w:t>
      </w:r>
    </w:p>
    <w:p w14:paraId="7ACC0F84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467CE19A" wp14:editId="63F7DB38">
            <wp:extent cx="6017349" cy="1639019"/>
            <wp:effectExtent l="0" t="0" r="2540" b="0"/>
            <wp:docPr id="3" name="Picture 3" descr="https://it-solutions4you.com/wp-content/uploads/2017/08/number-format-function-5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-solutions4you.com/wp-content/uploads/2017/08/number-format-function-5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64" cy="164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2761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lang w:bidi="fa-IR"/>
        </w:rPr>
        <w:br/>
      </w:r>
    </w:p>
    <w:p w14:paraId="5BF0DE13" w14:textId="77777777" w:rsidR="00AA7999" w:rsidRDefault="00AA7999">
      <w:pPr>
        <w:rPr>
          <w:rFonts w:ascii="IRANSans" w:eastAsia="B Nazanin" w:hAnsi="IRANSans" w:cs="IRANSans"/>
          <w:b/>
          <w:bCs/>
          <w:color w:val="00B050"/>
          <w:sz w:val="36"/>
          <w:szCs w:val="36"/>
          <w:rtl/>
          <w:lang w:bidi="fa-IR"/>
        </w:rPr>
      </w:pPr>
      <w:bookmarkStart w:id="309" w:name="_Toc52630434"/>
      <w:r>
        <w:rPr>
          <w:color w:val="00B050"/>
          <w:rtl/>
          <w:lang w:bidi="fa-IR"/>
        </w:rPr>
        <w:br w:type="page"/>
      </w:r>
    </w:p>
    <w:p w14:paraId="12FF6CF6" w14:textId="603B3F1B" w:rsidR="00C555D0" w:rsidRPr="00564545" w:rsidRDefault="00C555D0" w:rsidP="009F0FC9">
      <w:pPr>
        <w:pStyle w:val="Heading2"/>
        <w:bidi/>
        <w:rPr>
          <w:color w:val="00B050"/>
          <w:lang w:bidi="fa-IR"/>
        </w:rPr>
      </w:pPr>
      <w:r w:rsidRPr="00564545">
        <w:rPr>
          <w:color w:val="00B050"/>
          <w:rtl/>
          <w:lang w:bidi="fa-IR"/>
        </w:rPr>
        <w:lastRenderedPageBreak/>
        <w:t xml:space="preserve">تابع </w:t>
      </w:r>
      <w:r w:rsidRPr="00564545">
        <w:rPr>
          <w:color w:val="00B050"/>
          <w:lang w:bidi="fa-IR"/>
        </w:rPr>
        <w:t>convert_number_to_words</w:t>
      </w:r>
      <w:bookmarkEnd w:id="309"/>
    </w:p>
    <w:p w14:paraId="6C03E019" w14:textId="77777777" w:rsidR="00C555D0" w:rsidRPr="00C555D0" w:rsidRDefault="00C555D0" w:rsidP="009F0FC9">
      <w:pPr>
        <w:pStyle w:val="Heading3"/>
        <w:bidi/>
        <w:rPr>
          <w:lang w:bidi="fa-IR"/>
        </w:rPr>
      </w:pPr>
      <w:bookmarkStart w:id="310" w:name="_Toc52630435"/>
      <w:r w:rsidRPr="00C555D0">
        <w:rPr>
          <w:lang w:bidi="fa-IR"/>
        </w:rPr>
        <w:t>Syntax</w:t>
      </w:r>
      <w:bookmarkEnd w:id="310"/>
    </w:p>
    <w:p w14:paraId="6BB91667" w14:textId="77777777" w:rsidR="00C555D0" w:rsidRPr="001A0618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lang w:bidi="fa-IR"/>
        </w:rPr>
      </w:pPr>
      <w:r w:rsidRPr="001A0618">
        <w:rPr>
          <w:rFonts w:ascii="IRANSans" w:hAnsi="IRANSans" w:cs="IRANSans"/>
          <w:sz w:val="20"/>
          <w:szCs w:val="20"/>
          <w:lang w:bidi="fa-IR"/>
        </w:rPr>
        <w:t>[CUSTOMFUNCTION|convert_number_to_words|number|CUSTOMFUNCTION]</w:t>
      </w:r>
    </w:p>
    <w:p w14:paraId="369D64A1" w14:textId="77777777" w:rsidR="00C555D0" w:rsidRPr="00C555D0" w:rsidRDefault="00C555D0" w:rsidP="00C555D0">
      <w:pPr>
        <w:pStyle w:val="Heading3"/>
        <w:bidi/>
        <w:rPr>
          <w:rFonts w:cs="IRANSans"/>
          <w:rtl/>
          <w:lang w:bidi="fa-IR"/>
        </w:rPr>
      </w:pPr>
      <w:bookmarkStart w:id="311" w:name="_Toc52630436"/>
      <w:r w:rsidRPr="00C555D0">
        <w:rPr>
          <w:rFonts w:cs="IRANSans"/>
          <w:rtl/>
          <w:lang w:bidi="fa-IR"/>
        </w:rPr>
        <w:t>توضیحات</w:t>
      </w:r>
      <w:bookmarkEnd w:id="311"/>
    </w:p>
    <w:p w14:paraId="4F2A4E07" w14:textId="3064F496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این تابع اعداد را به کلمات تغییر میدهد.</w:t>
      </w:r>
      <w:r w:rsidR="00E4212D">
        <w:rPr>
          <w:rFonts w:ascii="IRANSans" w:hAnsi="IRANSans" w:cs="IRANSans"/>
          <w:rtl/>
          <w:lang w:bidi="fa-IR"/>
        </w:rPr>
        <w:t xml:space="preserve"> بر</w:t>
      </w:r>
      <w:r w:rsidRPr="00C555D0">
        <w:rPr>
          <w:rFonts w:ascii="IRANSans" w:hAnsi="IRANSans" w:cs="IRANSans"/>
          <w:rtl/>
          <w:lang w:bidi="fa-IR"/>
        </w:rPr>
        <w:t xml:space="preserve"> روی هر عددی که دستی وارد میکنید یا متغیر های </w:t>
      </w:r>
      <w:r w:rsidRPr="00C555D0">
        <w:rPr>
          <w:rFonts w:ascii="IRANSans" w:hAnsi="IRANSans" w:cs="IRANSans"/>
          <w:lang w:bidi="fa-IR"/>
        </w:rPr>
        <w:t>pdf</w:t>
      </w:r>
      <w:r w:rsidRPr="00C555D0">
        <w:rPr>
          <w:rFonts w:ascii="IRANSans" w:hAnsi="IRANSans" w:cs="IRANSans"/>
          <w:rtl/>
          <w:lang w:bidi="fa-IR"/>
        </w:rPr>
        <w:t xml:space="preserve"> ساز اعمال </w:t>
      </w:r>
      <w:r w:rsidR="000638C1">
        <w:rPr>
          <w:rFonts w:ascii="IRANSans" w:hAnsi="IRANSans" w:cs="IRANSans"/>
          <w:rtl/>
          <w:lang w:bidi="fa-IR"/>
        </w:rPr>
        <w:t>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شود</w:t>
      </w:r>
      <w:r w:rsidRPr="00C555D0">
        <w:rPr>
          <w:rFonts w:ascii="IRANSans" w:hAnsi="IRANSans" w:cs="IRANSans"/>
          <w:rtl/>
          <w:lang w:bidi="fa-IR"/>
        </w:rPr>
        <w:t>.</w:t>
      </w:r>
    </w:p>
    <w:p w14:paraId="25003EB5" w14:textId="2C07F03E" w:rsidR="00C555D0" w:rsidRPr="00C555D0" w:rsidRDefault="00C555D0" w:rsidP="00C555D0">
      <w:pPr>
        <w:pStyle w:val="Heading3"/>
        <w:bidi/>
        <w:rPr>
          <w:rFonts w:cs="IRANSans"/>
          <w:lang w:bidi="fa-IR"/>
        </w:rPr>
      </w:pPr>
      <w:bookmarkStart w:id="312" w:name="_Toc52630437"/>
      <w:r w:rsidRPr="00C555D0">
        <w:rPr>
          <w:rFonts w:cs="IRANSans"/>
          <w:rtl/>
          <w:lang w:bidi="fa-IR"/>
        </w:rPr>
        <w:t>پارامترها</w:t>
      </w:r>
      <w:bookmarkEnd w:id="312"/>
    </w:p>
    <w:p w14:paraId="15726944" w14:textId="45C747DD" w:rsidR="00C555D0" w:rsidRPr="00C555D0" w:rsidRDefault="00C555D0" w:rsidP="00C555D0">
      <w:pPr>
        <w:pStyle w:val="ListParagraph"/>
        <w:numPr>
          <w:ilvl w:val="0"/>
          <w:numId w:val="66"/>
        </w:numPr>
        <w:bidi/>
        <w:spacing w:after="0" w:line="259" w:lineRule="auto"/>
        <w:rPr>
          <w:rFonts w:ascii="IRANSans" w:hAnsi="IRANSans" w:cs="IRANSans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convert_number_to_words</w:t>
      </w:r>
      <w:r w:rsidRPr="001A0618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C555D0">
        <w:rPr>
          <w:rFonts w:ascii="IRANSans" w:hAnsi="IRANSans" w:cs="IRANSans"/>
          <w:rtl/>
          <w:lang w:bidi="fa-IR"/>
        </w:rPr>
        <w:t>پارامتری که همیشه باید در عملیات سفارشی باقی بماند.</w:t>
      </w:r>
      <w:r w:rsidR="00E4212D">
        <w:rPr>
          <w:rFonts w:ascii="IRANSans" w:hAnsi="IRANSans" w:cs="IRANSans"/>
          <w:rtl/>
          <w:lang w:bidi="fa-IR"/>
        </w:rPr>
        <w:t xml:space="preserve"> ن</w:t>
      </w:r>
      <w:r w:rsidR="00E4212D">
        <w:rPr>
          <w:rFonts w:ascii="IRANSans" w:hAnsi="IRANSans" w:cs="IRANSans" w:hint="cs"/>
          <w:rtl/>
          <w:lang w:bidi="fa-IR"/>
        </w:rPr>
        <w:t>ی</w:t>
      </w:r>
      <w:r w:rsidR="00E4212D">
        <w:rPr>
          <w:rFonts w:ascii="IRANSans" w:hAnsi="IRANSans" w:cs="IRANSans" w:hint="eastAsia"/>
          <w:rtl/>
          <w:lang w:bidi="fa-IR"/>
        </w:rPr>
        <w:t>از</w:t>
      </w:r>
      <w:r w:rsidR="00E4212D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به تغییر یا حذف آن ندارید.</w:t>
      </w:r>
    </w:p>
    <w:p w14:paraId="613D226E" w14:textId="014717E6" w:rsidR="00C555D0" w:rsidRPr="00C555D0" w:rsidRDefault="00C555D0" w:rsidP="00C555D0">
      <w:pPr>
        <w:pStyle w:val="ListParagraph"/>
        <w:numPr>
          <w:ilvl w:val="0"/>
          <w:numId w:val="66"/>
        </w:numPr>
        <w:bidi/>
        <w:spacing w:after="0" w:line="259" w:lineRule="auto"/>
        <w:rPr>
          <w:rFonts w:ascii="IRANSans" w:hAnsi="IRANSans" w:cs="IRANSans"/>
          <w:szCs w:val="36"/>
          <w:lang w:bidi="fa-IR"/>
        </w:rPr>
      </w:pPr>
      <w:r w:rsidRPr="001A0618">
        <w:rPr>
          <w:rFonts w:ascii="IRANSans" w:hAnsi="IRANSans" w:cs="IRANSans"/>
          <w:b/>
          <w:bCs/>
          <w:lang w:bidi="fa-IR"/>
        </w:rPr>
        <w:t>Number</w:t>
      </w:r>
      <w:r w:rsidRPr="00C555D0">
        <w:rPr>
          <w:rFonts w:ascii="IRANSans" w:hAnsi="IRANSans" w:cs="IRANSans"/>
          <w:rtl/>
          <w:lang w:bidi="fa-IR"/>
        </w:rPr>
        <w:t xml:space="preserve">: عددی که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تبدیل کنید. این پارامتر میتواند </w:t>
      </w:r>
      <w:r w:rsidR="00C326F6">
        <w:rPr>
          <w:rFonts w:ascii="IRANSans" w:hAnsi="IRANSans" w:cs="IRANSans"/>
          <w:rtl/>
          <w:lang w:bidi="fa-IR"/>
        </w:rPr>
        <w:t>به‌طور</w:t>
      </w:r>
      <w:r w:rsidRPr="00C555D0">
        <w:rPr>
          <w:rFonts w:ascii="IRANSans" w:hAnsi="IRANSans" w:cs="IRANSans"/>
          <w:rtl/>
          <w:lang w:bidi="fa-IR"/>
        </w:rPr>
        <w:t xml:space="preserve"> دستی با هر عددی که </w:t>
      </w:r>
      <w:r w:rsidR="00C326F6">
        <w:rPr>
          <w:rFonts w:ascii="IRANSans" w:hAnsi="IRANSans" w:cs="IRANSans"/>
          <w:rtl/>
          <w:lang w:bidi="fa-IR"/>
        </w:rPr>
        <w:t>م</w:t>
      </w:r>
      <w:r w:rsidR="00C326F6">
        <w:rPr>
          <w:rFonts w:ascii="IRANSans" w:hAnsi="IRANSans" w:cs="IRANSans" w:hint="cs"/>
          <w:rtl/>
          <w:lang w:bidi="fa-IR"/>
        </w:rPr>
        <w:t>ی‌</w:t>
      </w:r>
      <w:r w:rsidR="00C326F6">
        <w:rPr>
          <w:rFonts w:ascii="IRANSans" w:hAnsi="IRANSans" w:cs="IRANSans" w:hint="eastAsia"/>
          <w:rtl/>
          <w:lang w:bidi="fa-IR"/>
        </w:rPr>
        <w:t>خواه</w:t>
      </w:r>
      <w:r w:rsidR="00C326F6">
        <w:rPr>
          <w:rFonts w:ascii="IRANSans" w:hAnsi="IRANSans" w:cs="IRANSans" w:hint="cs"/>
          <w:rtl/>
          <w:lang w:bidi="fa-IR"/>
        </w:rPr>
        <w:t>ی</w:t>
      </w:r>
      <w:r w:rsidR="00C326F6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جابجا شود و یا </w:t>
      </w:r>
      <w:r w:rsidR="000638C1">
        <w:rPr>
          <w:rFonts w:ascii="IRANSans" w:hAnsi="IRANSans" w:cs="IRANSans"/>
          <w:rtl/>
          <w:lang w:bidi="fa-IR"/>
        </w:rPr>
        <w:t>م</w:t>
      </w:r>
      <w:r w:rsidR="000638C1">
        <w:rPr>
          <w:rFonts w:ascii="IRANSans" w:hAnsi="IRANSans" w:cs="IRANSans" w:hint="cs"/>
          <w:rtl/>
          <w:lang w:bidi="fa-IR"/>
        </w:rPr>
        <w:t>ی‌</w:t>
      </w:r>
      <w:r w:rsidR="000638C1">
        <w:rPr>
          <w:rFonts w:ascii="IRANSans" w:hAnsi="IRANSans" w:cs="IRANSans" w:hint="eastAsia"/>
          <w:rtl/>
          <w:lang w:bidi="fa-IR"/>
        </w:rPr>
        <w:t>توان</w:t>
      </w:r>
      <w:r w:rsidR="000638C1">
        <w:rPr>
          <w:rFonts w:ascii="IRANSans" w:hAnsi="IRANSans" w:cs="IRANSans" w:hint="cs"/>
          <w:rtl/>
          <w:lang w:bidi="fa-IR"/>
        </w:rPr>
        <w:t>ی</w:t>
      </w:r>
      <w:r w:rsidR="000638C1">
        <w:rPr>
          <w:rFonts w:ascii="IRANSans" w:hAnsi="IRANSans" w:cs="IRANSans" w:hint="eastAsia"/>
          <w:rtl/>
          <w:lang w:bidi="fa-IR"/>
        </w:rPr>
        <w:t>د</w:t>
      </w:r>
      <w:r w:rsidRPr="00C555D0">
        <w:rPr>
          <w:rFonts w:ascii="IRANSans" w:hAnsi="IRANSans" w:cs="IRANSans"/>
          <w:rtl/>
          <w:lang w:bidi="fa-IR"/>
        </w:rPr>
        <w:t xml:space="preserve"> ان</w:t>
      </w:r>
      <w:r w:rsidR="00023D8F">
        <w:rPr>
          <w:rFonts w:ascii="IRANSans" w:hAnsi="IRANSans" w:cs="IRANSans" w:hint="cs"/>
          <w:rtl/>
          <w:lang w:bidi="fa-IR"/>
        </w:rPr>
        <w:t xml:space="preserve"> </w:t>
      </w:r>
      <w:r w:rsidRPr="00C555D0">
        <w:rPr>
          <w:rFonts w:ascii="IRANSans" w:hAnsi="IRANSans" w:cs="IRANSans"/>
          <w:rtl/>
          <w:lang w:bidi="fa-IR"/>
        </w:rPr>
        <w:t>را با متغیر ها جابجا کنید.</w:t>
      </w:r>
      <w:r w:rsidR="00E4212D">
        <w:rPr>
          <w:rFonts w:ascii="IRANSans" w:hAnsi="IRANSans" w:cs="IRANSans"/>
          <w:rtl/>
          <w:lang w:bidi="fa-IR"/>
        </w:rPr>
        <w:t xml:space="preserve"> برا</w:t>
      </w:r>
      <w:r w:rsidR="00E4212D">
        <w:rPr>
          <w:rFonts w:ascii="IRANSans" w:hAnsi="IRANSans" w:cs="IRANSans" w:hint="cs"/>
          <w:rtl/>
          <w:lang w:bidi="fa-IR"/>
        </w:rPr>
        <w:t>ی</w:t>
      </w:r>
      <w:r w:rsidRPr="00C555D0">
        <w:rPr>
          <w:rFonts w:ascii="IRANSans" w:hAnsi="IRANSans" w:cs="IRANSans"/>
          <w:rtl/>
          <w:lang w:bidi="fa-IR"/>
        </w:rPr>
        <w:t xml:space="preserve"> مثال</w:t>
      </w:r>
      <w:r w:rsidRPr="00C555D0">
        <w:rPr>
          <w:rFonts w:ascii="IRANSans" w:hAnsi="IRANSans" w:cs="IRANSans"/>
          <w:lang w:bidi="fa-IR"/>
        </w:rPr>
        <w:t>$TOTAL$</w:t>
      </w:r>
    </w:p>
    <w:p w14:paraId="015EAFCE" w14:textId="77777777" w:rsidR="00C555D0" w:rsidRPr="009F0FC9" w:rsidRDefault="00C555D0" w:rsidP="009F0FC9">
      <w:pPr>
        <w:pStyle w:val="Heading3"/>
        <w:bidi/>
        <w:rPr>
          <w:rFonts w:cs="IRANSans"/>
          <w:rtl/>
          <w:lang w:bidi="fa-IR"/>
        </w:rPr>
      </w:pPr>
      <w:bookmarkStart w:id="313" w:name="_Toc52630438"/>
      <w:r w:rsidRPr="009F0FC9">
        <w:rPr>
          <w:rFonts w:cs="IRANSans"/>
          <w:rtl/>
          <w:lang w:bidi="fa-IR"/>
        </w:rPr>
        <w:t>کاربرد</w:t>
      </w:r>
      <w:bookmarkEnd w:id="313"/>
    </w:p>
    <w:p w14:paraId="288B1D25" w14:textId="4E9CD079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آیا می‌خواهید قیمت کل در صورتحساب به‌صورت حروف نشان داده شود؟ برای مثال</w:t>
      </w:r>
      <w:r w:rsidR="00E4212D">
        <w:rPr>
          <w:rFonts w:ascii="IRANSans" w:hAnsi="IRANSans" w:cs="IRANSans"/>
          <w:rtl/>
          <w:lang w:bidi="fa-IR"/>
        </w:rPr>
        <w:t>:</w:t>
      </w:r>
      <w:r w:rsidRPr="00C555D0">
        <w:rPr>
          <w:rFonts w:ascii="IRANSans" w:hAnsi="IRANSans" w:cs="IRANSans"/>
          <w:rtl/>
          <w:lang w:bidi="fa-IR"/>
        </w:rPr>
        <w:t xml:space="preserve"> 350,00 </w:t>
      </w:r>
      <w:r w:rsidRPr="00C555D0">
        <w:rPr>
          <w:rFonts w:ascii="Arial" w:hAnsi="Arial" w:cs="Arial" w:hint="cs"/>
          <w:rtl/>
          <w:lang w:bidi="fa-IR"/>
        </w:rPr>
        <w:t>€</w:t>
      </w:r>
      <w:r w:rsidRPr="00C555D0">
        <w:rPr>
          <w:rFonts w:ascii="IRANSans" w:hAnsi="IRANSans" w:cs="IRANSans"/>
          <w:rtl/>
          <w:lang w:bidi="fa-IR"/>
        </w:rPr>
        <w:t xml:space="preserve"> —&gt; </w:t>
      </w:r>
      <w:r w:rsidRPr="00C555D0">
        <w:rPr>
          <w:rFonts w:ascii="IRANSans" w:hAnsi="IRANSans" w:cs="IRANSans"/>
          <w:lang w:bidi="fa-IR"/>
        </w:rPr>
        <w:t>three hundred and fifty point zero zero</w:t>
      </w:r>
    </w:p>
    <w:p w14:paraId="7BE9EDD4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ابتدا باید تابع را وارد الگو کنید:</w:t>
      </w:r>
    </w:p>
    <w:p w14:paraId="5855DE1B" w14:textId="77777777" w:rsidR="00C555D0" w:rsidRPr="00023D8F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023D8F">
        <w:rPr>
          <w:rFonts w:ascii="IRANSans" w:hAnsi="IRANSans" w:cs="IRANSans"/>
          <w:sz w:val="20"/>
          <w:szCs w:val="20"/>
          <w:lang w:bidi="fa-IR"/>
        </w:rPr>
        <w:br/>
        <w:t>[CUSTOMFUNCTION|convert_number_to_words|number|CUSTOMFUNCTION]</w:t>
      </w:r>
    </w:p>
    <w:p w14:paraId="71368C3F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سپس پارامترها را تغییر دهید:</w:t>
      </w:r>
    </w:p>
    <w:p w14:paraId="54AF2FF1" w14:textId="77777777" w:rsidR="00C555D0" w:rsidRPr="00C555D0" w:rsidRDefault="00C555D0" w:rsidP="00C555D0">
      <w:pPr>
        <w:pStyle w:val="ListParagraph"/>
        <w:numPr>
          <w:ilvl w:val="0"/>
          <w:numId w:val="67"/>
        </w:numPr>
        <w:bidi/>
        <w:spacing w:after="0" w:line="259" w:lineRule="auto"/>
        <w:rPr>
          <w:rFonts w:ascii="IRANSans" w:hAnsi="IRANSans" w:cs="IRANSans"/>
          <w:rtl/>
          <w:lang w:bidi="fa-IR"/>
        </w:rPr>
      </w:pPr>
      <w:r w:rsidRPr="00023D8F">
        <w:rPr>
          <w:rFonts w:ascii="IRANSans" w:hAnsi="IRANSans" w:cs="IRANSans"/>
          <w:b/>
          <w:bCs/>
          <w:lang w:bidi="fa-IR"/>
        </w:rPr>
        <w:t>number</w:t>
      </w:r>
      <w:r w:rsidRPr="00C555D0">
        <w:rPr>
          <w:rFonts w:ascii="IRANSans" w:hAnsi="IRANSans" w:cs="IRANSans"/>
          <w:rtl/>
          <w:lang w:bidi="fa-IR"/>
        </w:rPr>
        <w:t xml:space="preserve"> را با </w:t>
      </w:r>
      <w:r w:rsidRPr="00C555D0">
        <w:rPr>
          <w:rFonts w:ascii="IRANSans" w:hAnsi="IRANSans" w:cs="IRANSans"/>
          <w:lang w:bidi="fa-IR"/>
        </w:rPr>
        <w:t> $TOTAL$</w:t>
      </w:r>
      <w:r w:rsidRPr="00C555D0">
        <w:rPr>
          <w:rFonts w:ascii="IRANSans" w:hAnsi="IRANSans" w:cs="IRANSans"/>
          <w:rtl/>
          <w:lang w:bidi="fa-IR"/>
        </w:rPr>
        <w:t xml:space="preserve"> جایگزین کنید</w:t>
      </w:r>
    </w:p>
    <w:p w14:paraId="5FCF0F7C" w14:textId="77777777" w:rsidR="00C555D0" w:rsidRPr="00C555D0" w:rsidRDefault="00C555D0" w:rsidP="00C555D0">
      <w:pPr>
        <w:bidi/>
        <w:spacing w:after="0"/>
        <w:rPr>
          <w:rFonts w:ascii="IRANSans" w:hAnsi="IRANSans" w:cs="IRANSans"/>
          <w:rtl/>
          <w:lang w:bidi="fa-IR"/>
        </w:rPr>
      </w:pPr>
      <w:r w:rsidRPr="00C555D0">
        <w:rPr>
          <w:rFonts w:ascii="IRANSans" w:hAnsi="IRANSans" w:cs="IRANSans"/>
          <w:rtl/>
          <w:lang w:bidi="fa-IR"/>
        </w:rPr>
        <w:t>در آخر تابع شما این‌گونه خواهد بود:</w:t>
      </w:r>
    </w:p>
    <w:p w14:paraId="2591E735" w14:textId="77777777" w:rsidR="00C555D0" w:rsidRPr="00023D8F" w:rsidRDefault="00C555D0" w:rsidP="00C555D0">
      <w:pPr>
        <w:bidi/>
        <w:spacing w:after="0"/>
        <w:jc w:val="right"/>
        <w:rPr>
          <w:rFonts w:ascii="IRANSans" w:hAnsi="IRANSans" w:cs="IRANSans"/>
          <w:sz w:val="20"/>
          <w:szCs w:val="20"/>
          <w:rtl/>
          <w:lang w:bidi="fa-IR"/>
        </w:rPr>
      </w:pPr>
      <w:r w:rsidRPr="00023D8F">
        <w:rPr>
          <w:rFonts w:ascii="IRANSans" w:hAnsi="IRANSans" w:cs="IRANSans"/>
          <w:sz w:val="20"/>
          <w:szCs w:val="20"/>
          <w:lang w:bidi="fa-IR"/>
        </w:rPr>
        <w:t>[CUSTOMFUNCTION|convert_number_to_words|$TOTAL$|CUSTOMFUNCTION]</w:t>
      </w:r>
    </w:p>
    <w:p w14:paraId="695FA9F4" w14:textId="77777777" w:rsidR="00C555D0" w:rsidRPr="00C555D0" w:rsidRDefault="00C555D0" w:rsidP="00C555D0">
      <w:pPr>
        <w:pStyle w:val="Heading1"/>
        <w:bidi/>
        <w:rPr>
          <w:rFonts w:ascii="IRANSans" w:hAnsi="IRANSans" w:cs="IRANSans"/>
          <w:lang w:bidi="fa-IR"/>
        </w:rPr>
      </w:pPr>
    </w:p>
    <w:p w14:paraId="1607DD58" w14:textId="77777777" w:rsidR="00C555D0" w:rsidRPr="00C555D0" w:rsidRDefault="00C555D0" w:rsidP="00C555D0">
      <w:pPr>
        <w:bidi/>
        <w:spacing w:after="0"/>
        <w:jc w:val="center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noProof/>
        </w:rPr>
        <w:drawing>
          <wp:inline distT="0" distB="0" distL="0" distR="0" wp14:anchorId="36366B31" wp14:editId="11154ABC">
            <wp:extent cx="5840083" cy="1569720"/>
            <wp:effectExtent l="0" t="0" r="8890" b="0"/>
            <wp:docPr id="2" name="Picture 2" descr="https://it-solutions4you.com/wp-content/uploads/2017/08/convertonumber-1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-solutions4you.com/wp-content/uploads/2017/08/convertonumber-1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18" cy="15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CD9C" w14:textId="77777777" w:rsidR="00023D8F" w:rsidRDefault="00023D8F" w:rsidP="00C555D0">
      <w:pPr>
        <w:bidi/>
        <w:spacing w:after="0"/>
        <w:rPr>
          <w:rFonts w:ascii="IRANSans" w:hAnsi="IRANSans" w:cs="IRANSans"/>
          <w:rtl/>
          <w:lang w:bidi="fa-IR"/>
        </w:rPr>
      </w:pPr>
    </w:p>
    <w:p w14:paraId="46C33B6E" w14:textId="7F36BA0B" w:rsidR="00C555D0" w:rsidRPr="00C555D0" w:rsidRDefault="00C555D0" w:rsidP="00023D8F">
      <w:pPr>
        <w:bidi/>
        <w:spacing w:after="0"/>
        <w:rPr>
          <w:rFonts w:ascii="IRANSans" w:hAnsi="IRANSans" w:cs="IRANSans"/>
          <w:lang w:bidi="fa-IR"/>
        </w:rPr>
      </w:pPr>
      <w:r w:rsidRPr="00C555D0">
        <w:rPr>
          <w:rFonts w:ascii="IRANSans" w:hAnsi="IRANSans" w:cs="IRANSans"/>
          <w:rtl/>
          <w:lang w:bidi="fa-IR"/>
        </w:rPr>
        <w:t xml:space="preserve">نتایج </w:t>
      </w:r>
      <w:r w:rsidR="00E4212D">
        <w:rPr>
          <w:rFonts w:ascii="IRANSans" w:hAnsi="IRANSans" w:cs="IRANSans"/>
          <w:rtl/>
          <w:lang w:bidi="fa-IR"/>
        </w:rPr>
        <w:t>مشاهده‌شده</w:t>
      </w:r>
      <w:r w:rsidRPr="00C555D0">
        <w:rPr>
          <w:rFonts w:ascii="IRANSans" w:hAnsi="IRANSans" w:cs="IRANSans"/>
          <w:rtl/>
          <w:lang w:bidi="fa-IR"/>
        </w:rPr>
        <w:t>:</w:t>
      </w:r>
    </w:p>
    <w:p w14:paraId="09954C06" w14:textId="38190932" w:rsidR="00023D8F" w:rsidRPr="00AA7999" w:rsidRDefault="00C555D0" w:rsidP="00AA7999">
      <w:pPr>
        <w:bidi/>
        <w:spacing w:after="0"/>
        <w:jc w:val="center"/>
        <w:rPr>
          <w:rFonts w:ascii="IRANSans" w:hAnsi="IRANSans" w:cs="IRANSans"/>
          <w:rtl/>
          <w:lang w:bidi="fa-IR"/>
        </w:rPr>
      </w:pPr>
      <w:bookmarkStart w:id="314" w:name="_GoBack"/>
      <w:r w:rsidRPr="00C555D0">
        <w:rPr>
          <w:rFonts w:ascii="IRANSans" w:hAnsi="IRANSans" w:cs="IRANSans"/>
          <w:noProof/>
        </w:rPr>
        <w:drawing>
          <wp:inline distT="0" distB="0" distL="0" distR="0" wp14:anchorId="0215C54A" wp14:editId="59F8CE50">
            <wp:extent cx="5865962" cy="2587323"/>
            <wp:effectExtent l="0" t="0" r="1905" b="3810"/>
            <wp:docPr id="594" name="Picture 594" descr="https://it-solutions4you.com/wp-content/uploads/2017/08/convertonumber-2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t-solutions4you.com/wp-content/uploads/2017/08/convertonumber-2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27" cy="261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4"/>
    </w:p>
    <w:sectPr w:rsidR="00023D8F" w:rsidRPr="00AA7999" w:rsidSect="00715B34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F4857" w14:textId="77777777" w:rsidR="00E52C01" w:rsidRDefault="00E52C01" w:rsidP="00EA33F4">
      <w:pPr>
        <w:spacing w:after="0" w:line="240" w:lineRule="auto"/>
      </w:pPr>
      <w:r>
        <w:separator/>
      </w:r>
    </w:p>
  </w:endnote>
  <w:endnote w:type="continuationSeparator" w:id="0">
    <w:p w14:paraId="2A247E92" w14:textId="77777777" w:rsidR="00E52C01" w:rsidRDefault="00E52C01" w:rsidP="00EA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altName w:val="Benyamin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 Black">
    <w:altName w:val="Benyamin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FAA58" w14:textId="77777777" w:rsidR="00E4212D" w:rsidRDefault="00E42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55FB6" w14:textId="6156F84A" w:rsidR="00A2054C" w:rsidRPr="00376F3C" w:rsidRDefault="00A2054C" w:rsidP="00933AFE">
    <w:pPr>
      <w:pStyle w:val="Footer"/>
      <w:tabs>
        <w:tab w:val="clear" w:pos="4680"/>
        <w:tab w:val="clear" w:pos="9360"/>
        <w:tab w:val="left" w:pos="5325"/>
      </w:tabs>
      <w:rPr>
        <w:sz w:val="48"/>
        <w:szCs w:val="48"/>
      </w:rPr>
    </w:pPr>
    <w:r w:rsidRPr="00F5426A">
      <w:rPr>
        <w:color w:val="FFFFFF" w:themeColor="background1"/>
        <w:sz w:val="48"/>
        <w:szCs w:val="48"/>
      </w:rPr>
      <w:fldChar w:fldCharType="begin"/>
    </w:r>
    <w:r w:rsidRPr="00F5426A">
      <w:rPr>
        <w:color w:val="FFFFFF" w:themeColor="background1"/>
        <w:sz w:val="48"/>
        <w:szCs w:val="48"/>
      </w:rPr>
      <w:instrText xml:space="preserve"> PAGE   \* MERGEFORMAT </w:instrText>
    </w:r>
    <w:r w:rsidRPr="00F5426A">
      <w:rPr>
        <w:color w:val="FFFFFF" w:themeColor="background1"/>
        <w:sz w:val="48"/>
        <w:szCs w:val="48"/>
      </w:rPr>
      <w:fldChar w:fldCharType="separate"/>
    </w:r>
    <w:r w:rsidR="00AA7999">
      <w:rPr>
        <w:noProof/>
        <w:color w:val="FFFFFF" w:themeColor="background1"/>
        <w:sz w:val="48"/>
        <w:szCs w:val="48"/>
      </w:rPr>
      <w:t>1</w:t>
    </w:r>
    <w:r w:rsidRPr="00F5426A">
      <w:rPr>
        <w:noProof/>
        <w:color w:val="FFFFFF" w:themeColor="background1"/>
        <w:sz w:val="48"/>
        <w:szCs w:val="48"/>
      </w:rPr>
      <w:fldChar w:fldCharType="end"/>
    </w:r>
    <w:r>
      <w:rPr>
        <w:noProof/>
        <w:sz w:val="48"/>
        <w:szCs w:val="48"/>
      </w:rPr>
      <w:drawing>
        <wp:anchor distT="0" distB="0" distL="114300" distR="114300" simplePos="0" relativeHeight="251658752" behindDoc="1" locked="1" layoutInCell="1" allowOverlap="1" wp14:anchorId="576D3500" wp14:editId="13972675">
          <wp:simplePos x="0" y="0"/>
          <wp:positionH relativeFrom="margin">
            <wp:posOffset>-133350</wp:posOffset>
          </wp:positionH>
          <wp:positionV relativeFrom="bottomMargin">
            <wp:posOffset>9525</wp:posOffset>
          </wp:positionV>
          <wp:extent cx="539115" cy="539115"/>
          <wp:effectExtent l="0" t="0" r="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76F3C">
      <w:rPr>
        <w:noProof/>
        <w:sz w:val="48"/>
        <w:szCs w:val="48"/>
      </w:rPr>
      <w:drawing>
        <wp:anchor distT="0" distB="0" distL="114300" distR="114300" simplePos="0" relativeHeight="251654656" behindDoc="1" locked="1" layoutInCell="1" allowOverlap="1" wp14:anchorId="28AB07BC" wp14:editId="445477B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63840" cy="1312545"/>
          <wp:effectExtent l="0" t="0" r="3810" b="1905"/>
          <wp:wrapNone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312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FFFFF" w:themeColor="background1"/>
        <w:sz w:val="48"/>
        <w:szCs w:val="4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A6B6F" w14:textId="77777777" w:rsidR="00E4212D" w:rsidRDefault="00E42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8746B" w14:textId="77777777" w:rsidR="00E52C01" w:rsidRDefault="00E52C01" w:rsidP="00EA33F4">
      <w:pPr>
        <w:spacing w:after="0" w:line="240" w:lineRule="auto"/>
      </w:pPr>
      <w:r>
        <w:separator/>
      </w:r>
    </w:p>
  </w:footnote>
  <w:footnote w:type="continuationSeparator" w:id="0">
    <w:p w14:paraId="508D8A3E" w14:textId="77777777" w:rsidR="00E52C01" w:rsidRDefault="00E52C01" w:rsidP="00EA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AABE4" w14:textId="77777777" w:rsidR="00E4212D" w:rsidRDefault="00E42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C5F71" w14:textId="77777777" w:rsidR="00A2054C" w:rsidRDefault="00A2054C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7F2444C" wp14:editId="243319B0">
          <wp:simplePos x="0" y="0"/>
          <wp:positionH relativeFrom="margin">
            <wp:align>center</wp:align>
          </wp:positionH>
          <wp:positionV relativeFrom="topMargin">
            <wp:posOffset>27305</wp:posOffset>
          </wp:positionV>
          <wp:extent cx="7753350" cy="895985"/>
          <wp:effectExtent l="0" t="0" r="0" b="0"/>
          <wp:wrapSquare wrapText="bothSides"/>
          <wp:docPr id="64" name="Picture 6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HEADER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895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DC381" w14:textId="77777777" w:rsidR="00E4212D" w:rsidRDefault="00E42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25C"/>
    <w:multiLevelType w:val="multilevel"/>
    <w:tmpl w:val="02E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6E83"/>
    <w:multiLevelType w:val="hybridMultilevel"/>
    <w:tmpl w:val="27E047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8F96098C">
      <w:numFmt w:val="bullet"/>
      <w:lvlText w:val="–"/>
      <w:lvlJc w:val="left"/>
      <w:pPr>
        <w:ind w:left="288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0226A9"/>
    <w:multiLevelType w:val="hybridMultilevel"/>
    <w:tmpl w:val="C53C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200"/>
    <w:multiLevelType w:val="multilevel"/>
    <w:tmpl w:val="192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227AE"/>
    <w:multiLevelType w:val="multilevel"/>
    <w:tmpl w:val="055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7111"/>
    <w:multiLevelType w:val="hybridMultilevel"/>
    <w:tmpl w:val="BBCE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554D"/>
    <w:multiLevelType w:val="multilevel"/>
    <w:tmpl w:val="640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12D3C"/>
    <w:multiLevelType w:val="multilevel"/>
    <w:tmpl w:val="090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20F5"/>
    <w:multiLevelType w:val="hybridMultilevel"/>
    <w:tmpl w:val="04F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A536A"/>
    <w:multiLevelType w:val="multilevel"/>
    <w:tmpl w:val="8AE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0134A"/>
    <w:multiLevelType w:val="multilevel"/>
    <w:tmpl w:val="FC7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IRAN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B441D"/>
    <w:multiLevelType w:val="hybridMultilevel"/>
    <w:tmpl w:val="EA20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F9"/>
    <w:multiLevelType w:val="multilevel"/>
    <w:tmpl w:val="B9F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40C51"/>
    <w:multiLevelType w:val="multilevel"/>
    <w:tmpl w:val="47B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25523"/>
    <w:multiLevelType w:val="multilevel"/>
    <w:tmpl w:val="E7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62E03"/>
    <w:multiLevelType w:val="multilevel"/>
    <w:tmpl w:val="E11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86B5B"/>
    <w:multiLevelType w:val="multilevel"/>
    <w:tmpl w:val="BAB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A6F12"/>
    <w:multiLevelType w:val="multilevel"/>
    <w:tmpl w:val="8FE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C7900"/>
    <w:multiLevelType w:val="multilevel"/>
    <w:tmpl w:val="716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13086"/>
    <w:multiLevelType w:val="hybridMultilevel"/>
    <w:tmpl w:val="8EC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069F2"/>
    <w:multiLevelType w:val="multilevel"/>
    <w:tmpl w:val="87F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D7278"/>
    <w:multiLevelType w:val="hybridMultilevel"/>
    <w:tmpl w:val="4E58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26AB3"/>
    <w:multiLevelType w:val="multilevel"/>
    <w:tmpl w:val="256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D2CFF"/>
    <w:multiLevelType w:val="hybridMultilevel"/>
    <w:tmpl w:val="CCFE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E1E5E"/>
    <w:multiLevelType w:val="hybridMultilevel"/>
    <w:tmpl w:val="5B821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72AD2"/>
    <w:multiLevelType w:val="multilevel"/>
    <w:tmpl w:val="D828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71582"/>
    <w:multiLevelType w:val="hybridMultilevel"/>
    <w:tmpl w:val="C728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8D64FA"/>
    <w:multiLevelType w:val="multilevel"/>
    <w:tmpl w:val="23B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DB2FCB"/>
    <w:multiLevelType w:val="multilevel"/>
    <w:tmpl w:val="61E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A7128"/>
    <w:multiLevelType w:val="multilevel"/>
    <w:tmpl w:val="9D6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44665"/>
    <w:multiLevelType w:val="hybridMultilevel"/>
    <w:tmpl w:val="8586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DE47EF"/>
    <w:multiLevelType w:val="multilevel"/>
    <w:tmpl w:val="C7D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55DAD"/>
    <w:multiLevelType w:val="multilevel"/>
    <w:tmpl w:val="F31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C05AE8"/>
    <w:multiLevelType w:val="multilevel"/>
    <w:tmpl w:val="A2E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07C08"/>
    <w:multiLevelType w:val="hybridMultilevel"/>
    <w:tmpl w:val="0C6C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0E525A"/>
    <w:multiLevelType w:val="multilevel"/>
    <w:tmpl w:val="FC7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IRAN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A1360"/>
    <w:multiLevelType w:val="hybridMultilevel"/>
    <w:tmpl w:val="F44A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264426"/>
    <w:multiLevelType w:val="hybridMultilevel"/>
    <w:tmpl w:val="6C70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403660"/>
    <w:multiLevelType w:val="multilevel"/>
    <w:tmpl w:val="683058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F2636C"/>
    <w:multiLevelType w:val="hybridMultilevel"/>
    <w:tmpl w:val="E45A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04024C"/>
    <w:multiLevelType w:val="hybridMultilevel"/>
    <w:tmpl w:val="B68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643FCE"/>
    <w:multiLevelType w:val="multilevel"/>
    <w:tmpl w:val="195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F424E8"/>
    <w:multiLevelType w:val="hybridMultilevel"/>
    <w:tmpl w:val="FFC4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EC3F2D"/>
    <w:multiLevelType w:val="hybridMultilevel"/>
    <w:tmpl w:val="A78A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9B66E1"/>
    <w:multiLevelType w:val="multilevel"/>
    <w:tmpl w:val="4B6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CB7429"/>
    <w:multiLevelType w:val="multilevel"/>
    <w:tmpl w:val="121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F2192"/>
    <w:multiLevelType w:val="multilevel"/>
    <w:tmpl w:val="40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537949"/>
    <w:multiLevelType w:val="multilevel"/>
    <w:tmpl w:val="585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A85C4F"/>
    <w:multiLevelType w:val="multilevel"/>
    <w:tmpl w:val="25F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E5282F"/>
    <w:multiLevelType w:val="multilevel"/>
    <w:tmpl w:val="8A1C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2166D8"/>
    <w:multiLevelType w:val="hybridMultilevel"/>
    <w:tmpl w:val="B63E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B21744"/>
    <w:multiLevelType w:val="hybridMultilevel"/>
    <w:tmpl w:val="6954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9E58AC"/>
    <w:multiLevelType w:val="hybridMultilevel"/>
    <w:tmpl w:val="376A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A140F3"/>
    <w:multiLevelType w:val="multilevel"/>
    <w:tmpl w:val="FC7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IRAN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487890"/>
    <w:multiLevelType w:val="multilevel"/>
    <w:tmpl w:val="171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CD3A73"/>
    <w:multiLevelType w:val="multilevel"/>
    <w:tmpl w:val="FC7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IRAN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173540"/>
    <w:multiLevelType w:val="multilevel"/>
    <w:tmpl w:val="48E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1833D4"/>
    <w:multiLevelType w:val="multilevel"/>
    <w:tmpl w:val="214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431AD8"/>
    <w:multiLevelType w:val="multilevel"/>
    <w:tmpl w:val="0CB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4E430B"/>
    <w:multiLevelType w:val="hybridMultilevel"/>
    <w:tmpl w:val="5C02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F934C7"/>
    <w:multiLevelType w:val="multilevel"/>
    <w:tmpl w:val="010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211B0D"/>
    <w:multiLevelType w:val="hybridMultilevel"/>
    <w:tmpl w:val="AB04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2F32A0"/>
    <w:multiLevelType w:val="hybridMultilevel"/>
    <w:tmpl w:val="77F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3F663B"/>
    <w:multiLevelType w:val="multilevel"/>
    <w:tmpl w:val="894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5D3C4B"/>
    <w:multiLevelType w:val="hybridMultilevel"/>
    <w:tmpl w:val="9B20CB16"/>
    <w:lvl w:ilvl="0" w:tplc="8FBED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FC3517"/>
    <w:multiLevelType w:val="hybridMultilevel"/>
    <w:tmpl w:val="447A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F04102"/>
    <w:multiLevelType w:val="multilevel"/>
    <w:tmpl w:val="75D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FE3B60"/>
    <w:multiLevelType w:val="multilevel"/>
    <w:tmpl w:val="489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4"/>
  </w:num>
  <w:num w:numId="2">
    <w:abstractNumId w:val="38"/>
  </w:num>
  <w:num w:numId="3">
    <w:abstractNumId w:val="54"/>
  </w:num>
  <w:num w:numId="4">
    <w:abstractNumId w:val="16"/>
  </w:num>
  <w:num w:numId="5">
    <w:abstractNumId w:val="57"/>
  </w:num>
  <w:num w:numId="6">
    <w:abstractNumId w:val="20"/>
  </w:num>
  <w:num w:numId="7">
    <w:abstractNumId w:val="48"/>
  </w:num>
  <w:num w:numId="8">
    <w:abstractNumId w:val="63"/>
  </w:num>
  <w:num w:numId="9">
    <w:abstractNumId w:val="33"/>
  </w:num>
  <w:num w:numId="10">
    <w:abstractNumId w:val="45"/>
  </w:num>
  <w:num w:numId="11">
    <w:abstractNumId w:val="18"/>
  </w:num>
  <w:num w:numId="12">
    <w:abstractNumId w:val="25"/>
  </w:num>
  <w:num w:numId="13">
    <w:abstractNumId w:val="12"/>
  </w:num>
  <w:num w:numId="14">
    <w:abstractNumId w:val="22"/>
  </w:num>
  <w:num w:numId="15">
    <w:abstractNumId w:val="15"/>
  </w:num>
  <w:num w:numId="16">
    <w:abstractNumId w:val="56"/>
  </w:num>
  <w:num w:numId="17">
    <w:abstractNumId w:val="6"/>
  </w:num>
  <w:num w:numId="18">
    <w:abstractNumId w:val="58"/>
  </w:num>
  <w:num w:numId="19">
    <w:abstractNumId w:val="3"/>
  </w:num>
  <w:num w:numId="20">
    <w:abstractNumId w:val="13"/>
  </w:num>
  <w:num w:numId="21">
    <w:abstractNumId w:val="0"/>
  </w:num>
  <w:num w:numId="22">
    <w:abstractNumId w:val="44"/>
  </w:num>
  <w:num w:numId="23">
    <w:abstractNumId w:val="46"/>
  </w:num>
  <w:num w:numId="24">
    <w:abstractNumId w:val="14"/>
  </w:num>
  <w:num w:numId="25">
    <w:abstractNumId w:val="7"/>
  </w:num>
  <w:num w:numId="26">
    <w:abstractNumId w:val="60"/>
  </w:num>
  <w:num w:numId="27">
    <w:abstractNumId w:val="28"/>
  </w:num>
  <w:num w:numId="28">
    <w:abstractNumId w:val="9"/>
  </w:num>
  <w:num w:numId="29">
    <w:abstractNumId w:val="41"/>
  </w:num>
  <w:num w:numId="30">
    <w:abstractNumId w:val="31"/>
  </w:num>
  <w:num w:numId="31">
    <w:abstractNumId w:val="17"/>
  </w:num>
  <w:num w:numId="32">
    <w:abstractNumId w:val="67"/>
  </w:num>
  <w:num w:numId="33">
    <w:abstractNumId w:val="32"/>
  </w:num>
  <w:num w:numId="34">
    <w:abstractNumId w:val="27"/>
  </w:num>
  <w:num w:numId="35">
    <w:abstractNumId w:val="49"/>
  </w:num>
  <w:num w:numId="36">
    <w:abstractNumId w:val="47"/>
  </w:num>
  <w:num w:numId="37">
    <w:abstractNumId w:val="29"/>
  </w:num>
  <w:num w:numId="38">
    <w:abstractNumId w:val="66"/>
  </w:num>
  <w:num w:numId="39">
    <w:abstractNumId w:val="4"/>
  </w:num>
  <w:num w:numId="40">
    <w:abstractNumId w:val="24"/>
  </w:num>
  <w:num w:numId="41">
    <w:abstractNumId w:val="51"/>
  </w:num>
  <w:num w:numId="42">
    <w:abstractNumId w:val="23"/>
  </w:num>
  <w:num w:numId="43">
    <w:abstractNumId w:val="65"/>
  </w:num>
  <w:num w:numId="44">
    <w:abstractNumId w:val="36"/>
  </w:num>
  <w:num w:numId="45">
    <w:abstractNumId w:val="21"/>
  </w:num>
  <w:num w:numId="46">
    <w:abstractNumId w:val="30"/>
  </w:num>
  <w:num w:numId="47">
    <w:abstractNumId w:val="11"/>
  </w:num>
  <w:num w:numId="48">
    <w:abstractNumId w:val="35"/>
  </w:num>
  <w:num w:numId="49">
    <w:abstractNumId w:val="10"/>
  </w:num>
  <w:num w:numId="50">
    <w:abstractNumId w:val="53"/>
  </w:num>
  <w:num w:numId="51">
    <w:abstractNumId w:val="55"/>
  </w:num>
  <w:num w:numId="52">
    <w:abstractNumId w:val="42"/>
  </w:num>
  <w:num w:numId="53">
    <w:abstractNumId w:val="40"/>
  </w:num>
  <w:num w:numId="54">
    <w:abstractNumId w:val="2"/>
  </w:num>
  <w:num w:numId="55">
    <w:abstractNumId w:val="5"/>
  </w:num>
  <w:num w:numId="56">
    <w:abstractNumId w:val="61"/>
  </w:num>
  <w:num w:numId="57">
    <w:abstractNumId w:val="8"/>
  </w:num>
  <w:num w:numId="58">
    <w:abstractNumId w:val="52"/>
  </w:num>
  <w:num w:numId="59">
    <w:abstractNumId w:val="34"/>
  </w:num>
  <w:num w:numId="60">
    <w:abstractNumId w:val="50"/>
  </w:num>
  <w:num w:numId="61">
    <w:abstractNumId w:val="37"/>
  </w:num>
  <w:num w:numId="62">
    <w:abstractNumId w:val="26"/>
  </w:num>
  <w:num w:numId="63">
    <w:abstractNumId w:val="43"/>
  </w:num>
  <w:num w:numId="64">
    <w:abstractNumId w:val="62"/>
  </w:num>
  <w:num w:numId="65">
    <w:abstractNumId w:val="59"/>
  </w:num>
  <w:num w:numId="66">
    <w:abstractNumId w:val="19"/>
  </w:num>
  <w:num w:numId="67">
    <w:abstractNumId w:val="39"/>
  </w:num>
  <w:num w:numId="68">
    <w:abstractNumId w:val="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>
      <o:colormru v:ext="edit" colors="#ffc,#fff5e7,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C2"/>
    <w:rsid w:val="000117F2"/>
    <w:rsid w:val="0001488E"/>
    <w:rsid w:val="00022092"/>
    <w:rsid w:val="000228FB"/>
    <w:rsid w:val="00023D8F"/>
    <w:rsid w:val="00024CE2"/>
    <w:rsid w:val="00031ED7"/>
    <w:rsid w:val="000364CD"/>
    <w:rsid w:val="00036C3D"/>
    <w:rsid w:val="00041110"/>
    <w:rsid w:val="0004125E"/>
    <w:rsid w:val="000638C1"/>
    <w:rsid w:val="000638DF"/>
    <w:rsid w:val="0006570D"/>
    <w:rsid w:val="00072DA6"/>
    <w:rsid w:val="00075131"/>
    <w:rsid w:val="00081AD1"/>
    <w:rsid w:val="00092CC0"/>
    <w:rsid w:val="00097A2A"/>
    <w:rsid w:val="000A3A7A"/>
    <w:rsid w:val="000A50F2"/>
    <w:rsid w:val="000A6E13"/>
    <w:rsid w:val="000B4C3F"/>
    <w:rsid w:val="000C15D0"/>
    <w:rsid w:val="000C4520"/>
    <w:rsid w:val="000C7CBA"/>
    <w:rsid w:val="000D683B"/>
    <w:rsid w:val="000E183F"/>
    <w:rsid w:val="000E321C"/>
    <w:rsid w:val="000E52DD"/>
    <w:rsid w:val="000E7D5C"/>
    <w:rsid w:val="00113A99"/>
    <w:rsid w:val="00114A73"/>
    <w:rsid w:val="001248D7"/>
    <w:rsid w:val="001472CF"/>
    <w:rsid w:val="00147B24"/>
    <w:rsid w:val="00172933"/>
    <w:rsid w:val="0017339F"/>
    <w:rsid w:val="001843D3"/>
    <w:rsid w:val="00187C70"/>
    <w:rsid w:val="001A0618"/>
    <w:rsid w:val="001A7608"/>
    <w:rsid w:val="001A7E7E"/>
    <w:rsid w:val="001B1224"/>
    <w:rsid w:val="001B658F"/>
    <w:rsid w:val="001B7E3B"/>
    <w:rsid w:val="001C1EBD"/>
    <w:rsid w:val="001C3551"/>
    <w:rsid w:val="001D7AB2"/>
    <w:rsid w:val="001E3D3E"/>
    <w:rsid w:val="001F6B41"/>
    <w:rsid w:val="00201583"/>
    <w:rsid w:val="002073E7"/>
    <w:rsid w:val="00222C3B"/>
    <w:rsid w:val="00224BB2"/>
    <w:rsid w:val="00232543"/>
    <w:rsid w:val="002370CD"/>
    <w:rsid w:val="002423B9"/>
    <w:rsid w:val="00242C4C"/>
    <w:rsid w:val="002462A9"/>
    <w:rsid w:val="00247F9E"/>
    <w:rsid w:val="00263931"/>
    <w:rsid w:val="00266314"/>
    <w:rsid w:val="00285B6C"/>
    <w:rsid w:val="002A673D"/>
    <w:rsid w:val="002B065A"/>
    <w:rsid w:val="002B6A61"/>
    <w:rsid w:val="002C1C28"/>
    <w:rsid w:val="002C22FC"/>
    <w:rsid w:val="002C336C"/>
    <w:rsid w:val="002D278F"/>
    <w:rsid w:val="002D3D57"/>
    <w:rsid w:val="002E50CC"/>
    <w:rsid w:val="003161F9"/>
    <w:rsid w:val="00326F26"/>
    <w:rsid w:val="00343355"/>
    <w:rsid w:val="00356F52"/>
    <w:rsid w:val="0035709B"/>
    <w:rsid w:val="00364C84"/>
    <w:rsid w:val="00376F3C"/>
    <w:rsid w:val="0038235D"/>
    <w:rsid w:val="00391371"/>
    <w:rsid w:val="00393C4E"/>
    <w:rsid w:val="00397424"/>
    <w:rsid w:val="003A1C77"/>
    <w:rsid w:val="003C63A3"/>
    <w:rsid w:val="003D03D4"/>
    <w:rsid w:val="003E1104"/>
    <w:rsid w:val="003F2271"/>
    <w:rsid w:val="004022E9"/>
    <w:rsid w:val="00455347"/>
    <w:rsid w:val="0045675C"/>
    <w:rsid w:val="00470586"/>
    <w:rsid w:val="00477905"/>
    <w:rsid w:val="00481815"/>
    <w:rsid w:val="004907E2"/>
    <w:rsid w:val="004A1E76"/>
    <w:rsid w:val="004A37C6"/>
    <w:rsid w:val="004B6180"/>
    <w:rsid w:val="004B7CA6"/>
    <w:rsid w:val="004C22CA"/>
    <w:rsid w:val="004D044B"/>
    <w:rsid w:val="004D142B"/>
    <w:rsid w:val="004D3E38"/>
    <w:rsid w:val="004D5E76"/>
    <w:rsid w:val="004F4725"/>
    <w:rsid w:val="004F64AD"/>
    <w:rsid w:val="005047FE"/>
    <w:rsid w:val="00511BEE"/>
    <w:rsid w:val="00512735"/>
    <w:rsid w:val="00515AF0"/>
    <w:rsid w:val="00527541"/>
    <w:rsid w:val="00541E13"/>
    <w:rsid w:val="0055405D"/>
    <w:rsid w:val="00557BED"/>
    <w:rsid w:val="00564545"/>
    <w:rsid w:val="005676D1"/>
    <w:rsid w:val="005728AA"/>
    <w:rsid w:val="00597EDE"/>
    <w:rsid w:val="005B39B7"/>
    <w:rsid w:val="005B708B"/>
    <w:rsid w:val="005C449D"/>
    <w:rsid w:val="005D07E8"/>
    <w:rsid w:val="005D0A49"/>
    <w:rsid w:val="005D5606"/>
    <w:rsid w:val="005D6BDC"/>
    <w:rsid w:val="00603BC2"/>
    <w:rsid w:val="006149E0"/>
    <w:rsid w:val="00616ADC"/>
    <w:rsid w:val="006458BE"/>
    <w:rsid w:val="006513A5"/>
    <w:rsid w:val="00663C24"/>
    <w:rsid w:val="00666D81"/>
    <w:rsid w:val="00695CAF"/>
    <w:rsid w:val="0069731C"/>
    <w:rsid w:val="006B0996"/>
    <w:rsid w:val="006B6C33"/>
    <w:rsid w:val="006C5E35"/>
    <w:rsid w:val="006D025E"/>
    <w:rsid w:val="006D4611"/>
    <w:rsid w:val="006E43CC"/>
    <w:rsid w:val="006F58DF"/>
    <w:rsid w:val="00701F92"/>
    <w:rsid w:val="007140EE"/>
    <w:rsid w:val="00715B34"/>
    <w:rsid w:val="0075469B"/>
    <w:rsid w:val="007579EB"/>
    <w:rsid w:val="00773324"/>
    <w:rsid w:val="00774B0C"/>
    <w:rsid w:val="00787999"/>
    <w:rsid w:val="007A5C4D"/>
    <w:rsid w:val="007A70E4"/>
    <w:rsid w:val="007A7F2C"/>
    <w:rsid w:val="007B1F62"/>
    <w:rsid w:val="007C0307"/>
    <w:rsid w:val="007D6927"/>
    <w:rsid w:val="00816974"/>
    <w:rsid w:val="00816A7D"/>
    <w:rsid w:val="00816F67"/>
    <w:rsid w:val="008178F2"/>
    <w:rsid w:val="00834EFF"/>
    <w:rsid w:val="00835315"/>
    <w:rsid w:val="00852EE0"/>
    <w:rsid w:val="008565C9"/>
    <w:rsid w:val="0087157C"/>
    <w:rsid w:val="00877150"/>
    <w:rsid w:val="008843C3"/>
    <w:rsid w:val="008903B5"/>
    <w:rsid w:val="008A338F"/>
    <w:rsid w:val="008A3C31"/>
    <w:rsid w:val="008C4597"/>
    <w:rsid w:val="008D1C27"/>
    <w:rsid w:val="008D4860"/>
    <w:rsid w:val="008E17B5"/>
    <w:rsid w:val="008E2ABD"/>
    <w:rsid w:val="008F0B1B"/>
    <w:rsid w:val="008F15EA"/>
    <w:rsid w:val="008F5EDA"/>
    <w:rsid w:val="00901B7E"/>
    <w:rsid w:val="00906F7E"/>
    <w:rsid w:val="0090731B"/>
    <w:rsid w:val="00915F21"/>
    <w:rsid w:val="0092408A"/>
    <w:rsid w:val="00931388"/>
    <w:rsid w:val="00933AFE"/>
    <w:rsid w:val="00940D74"/>
    <w:rsid w:val="00961E73"/>
    <w:rsid w:val="009658B4"/>
    <w:rsid w:val="00972059"/>
    <w:rsid w:val="00973A23"/>
    <w:rsid w:val="0097441F"/>
    <w:rsid w:val="00976ACF"/>
    <w:rsid w:val="00976B90"/>
    <w:rsid w:val="009C306E"/>
    <w:rsid w:val="009F0FC9"/>
    <w:rsid w:val="00A13C4E"/>
    <w:rsid w:val="00A14C8A"/>
    <w:rsid w:val="00A15272"/>
    <w:rsid w:val="00A2054C"/>
    <w:rsid w:val="00A22CF1"/>
    <w:rsid w:val="00A33A87"/>
    <w:rsid w:val="00A64757"/>
    <w:rsid w:val="00A6504A"/>
    <w:rsid w:val="00A67CC2"/>
    <w:rsid w:val="00A73423"/>
    <w:rsid w:val="00A87B1E"/>
    <w:rsid w:val="00A92DB8"/>
    <w:rsid w:val="00A93FD8"/>
    <w:rsid w:val="00A9743A"/>
    <w:rsid w:val="00AA1CB9"/>
    <w:rsid w:val="00AA7999"/>
    <w:rsid w:val="00AB3868"/>
    <w:rsid w:val="00AB5CDE"/>
    <w:rsid w:val="00AC2C72"/>
    <w:rsid w:val="00AE4DF8"/>
    <w:rsid w:val="00AE4E4B"/>
    <w:rsid w:val="00AF0F58"/>
    <w:rsid w:val="00AF4F55"/>
    <w:rsid w:val="00B01615"/>
    <w:rsid w:val="00B02523"/>
    <w:rsid w:val="00B032C9"/>
    <w:rsid w:val="00B0455C"/>
    <w:rsid w:val="00B07498"/>
    <w:rsid w:val="00B07913"/>
    <w:rsid w:val="00B12F1A"/>
    <w:rsid w:val="00B14411"/>
    <w:rsid w:val="00B34E48"/>
    <w:rsid w:val="00B40F75"/>
    <w:rsid w:val="00B903EF"/>
    <w:rsid w:val="00B9106D"/>
    <w:rsid w:val="00BA40F1"/>
    <w:rsid w:val="00BE03B6"/>
    <w:rsid w:val="00BF08B2"/>
    <w:rsid w:val="00BF2495"/>
    <w:rsid w:val="00C20658"/>
    <w:rsid w:val="00C24015"/>
    <w:rsid w:val="00C31BA9"/>
    <w:rsid w:val="00C326F6"/>
    <w:rsid w:val="00C360EC"/>
    <w:rsid w:val="00C423BB"/>
    <w:rsid w:val="00C555D0"/>
    <w:rsid w:val="00C71B35"/>
    <w:rsid w:val="00C728BC"/>
    <w:rsid w:val="00C81C33"/>
    <w:rsid w:val="00CA5CCE"/>
    <w:rsid w:val="00CC4CB4"/>
    <w:rsid w:val="00CE1EFE"/>
    <w:rsid w:val="00CE7555"/>
    <w:rsid w:val="00D04CB0"/>
    <w:rsid w:val="00D35B57"/>
    <w:rsid w:val="00D457E4"/>
    <w:rsid w:val="00D70465"/>
    <w:rsid w:val="00D74B4A"/>
    <w:rsid w:val="00D809EB"/>
    <w:rsid w:val="00D863F6"/>
    <w:rsid w:val="00D9465E"/>
    <w:rsid w:val="00DA2CE0"/>
    <w:rsid w:val="00DB4EE7"/>
    <w:rsid w:val="00DC218E"/>
    <w:rsid w:val="00DC3B78"/>
    <w:rsid w:val="00DD286F"/>
    <w:rsid w:val="00DD3B1A"/>
    <w:rsid w:val="00DE519F"/>
    <w:rsid w:val="00DE76CF"/>
    <w:rsid w:val="00E00195"/>
    <w:rsid w:val="00E03399"/>
    <w:rsid w:val="00E04B7E"/>
    <w:rsid w:val="00E114B3"/>
    <w:rsid w:val="00E2565F"/>
    <w:rsid w:val="00E34BAB"/>
    <w:rsid w:val="00E354B9"/>
    <w:rsid w:val="00E4212D"/>
    <w:rsid w:val="00E52C01"/>
    <w:rsid w:val="00E65DB9"/>
    <w:rsid w:val="00E72131"/>
    <w:rsid w:val="00E840FD"/>
    <w:rsid w:val="00E93A21"/>
    <w:rsid w:val="00E95DDE"/>
    <w:rsid w:val="00EA33F4"/>
    <w:rsid w:val="00EB49C4"/>
    <w:rsid w:val="00EC373B"/>
    <w:rsid w:val="00EC4599"/>
    <w:rsid w:val="00EC7605"/>
    <w:rsid w:val="00ED1CEF"/>
    <w:rsid w:val="00EE3089"/>
    <w:rsid w:val="00EE67B1"/>
    <w:rsid w:val="00EF3989"/>
    <w:rsid w:val="00EF69AC"/>
    <w:rsid w:val="00F02454"/>
    <w:rsid w:val="00F05514"/>
    <w:rsid w:val="00F12AE6"/>
    <w:rsid w:val="00F40406"/>
    <w:rsid w:val="00F4074E"/>
    <w:rsid w:val="00F409E5"/>
    <w:rsid w:val="00F42E63"/>
    <w:rsid w:val="00F4634C"/>
    <w:rsid w:val="00F5280D"/>
    <w:rsid w:val="00F5426A"/>
    <w:rsid w:val="00F54FD7"/>
    <w:rsid w:val="00F608E6"/>
    <w:rsid w:val="00F70F47"/>
    <w:rsid w:val="00F811FA"/>
    <w:rsid w:val="00F906F7"/>
    <w:rsid w:val="00F95531"/>
    <w:rsid w:val="00FA1ACB"/>
    <w:rsid w:val="00FA3266"/>
    <w:rsid w:val="00FA6D55"/>
    <w:rsid w:val="00FB22FA"/>
    <w:rsid w:val="00FB7556"/>
    <w:rsid w:val="00FC7722"/>
    <w:rsid w:val="00FE603D"/>
    <w:rsid w:val="00FF225B"/>
    <w:rsid w:val="00FF2BDB"/>
    <w:rsid w:val="00FF2FB3"/>
    <w:rsid w:val="00FF58DC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ff5e7,#f7f7f7"/>
    </o:shapedefaults>
    <o:shapelayout v:ext="edit">
      <o:idmap v:ext="edit" data="1"/>
    </o:shapelayout>
  </w:shapeDefaults>
  <w:decimalSymbol w:val="."/>
  <w:listSeparator w:val=","/>
  <w14:docId w14:val="5C401F6B"/>
  <w15:docId w15:val="{8B01B942-ED44-44B6-9861-5AF53A5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815"/>
    <w:pPr>
      <w:keepNext/>
      <w:keepLines/>
      <w:spacing w:before="240" w:after="0"/>
      <w:outlineLvl w:val="0"/>
    </w:pPr>
    <w:rPr>
      <w:rFonts w:ascii="B Nazanin" w:eastAsia="B Nazanin" w:hAnsi="B Nazanin"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99"/>
    <w:pPr>
      <w:keepNext/>
      <w:keepLines/>
      <w:spacing w:before="40" w:after="0"/>
      <w:outlineLvl w:val="1"/>
    </w:pPr>
    <w:rPr>
      <w:rFonts w:ascii="IRANSans" w:eastAsia="B Nazanin" w:hAnsi="IRANSans" w:cs="IRANSan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5D0"/>
    <w:pPr>
      <w:keepNext/>
      <w:keepLines/>
      <w:spacing w:before="200" w:after="0"/>
      <w:outlineLvl w:val="2"/>
    </w:pPr>
    <w:rPr>
      <w:rFonts w:ascii="IRANSans" w:eastAsiaTheme="majorEastAsia" w:hAnsi="IRANSans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51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815"/>
    <w:rPr>
      <w:rFonts w:ascii="B Nazanin" w:eastAsia="B Nazanin" w:hAnsi="B Nazani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999"/>
    <w:rPr>
      <w:rFonts w:ascii="IRANSans" w:eastAsia="B Nazanin" w:hAnsi="IRANSans" w:cs="IRANSans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A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F4"/>
  </w:style>
  <w:style w:type="paragraph" w:styleId="Footer">
    <w:name w:val="footer"/>
    <w:basedOn w:val="Normal"/>
    <w:link w:val="FooterChar"/>
    <w:uiPriority w:val="99"/>
    <w:unhideWhenUsed/>
    <w:rsid w:val="00EA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F4"/>
  </w:style>
  <w:style w:type="paragraph" w:styleId="TOCHeading">
    <w:name w:val="TOC Heading"/>
    <w:basedOn w:val="Heading1"/>
    <w:next w:val="Normal"/>
    <w:uiPriority w:val="39"/>
    <w:unhideWhenUsed/>
    <w:qFormat/>
    <w:rsid w:val="007C0307"/>
    <w:pPr>
      <w:spacing w:line="259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C03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3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07E8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555D0"/>
    <w:rPr>
      <w:rFonts w:ascii="IRANSans" w:eastAsiaTheme="majorEastAsia" w:hAnsi="IRANSans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D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42B"/>
    <w:rPr>
      <w:b/>
      <w:bCs/>
    </w:rPr>
  </w:style>
  <w:style w:type="table" w:styleId="MediumShading1-Accent3">
    <w:name w:val="Medium Shading 1 Accent 3"/>
    <w:basedOn w:val="TableNormal"/>
    <w:uiPriority w:val="63"/>
    <w:rsid w:val="000E52DD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9759">
                  <w:marLeft w:val="-30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49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5335">
                  <w:marLeft w:val="-30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248">
          <w:marLeft w:val="-30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5" w:color="C5CDD1"/>
            <w:bottom w:val="none" w:sz="0" w:space="0" w:color="auto"/>
            <w:right w:val="none" w:sz="0" w:space="0" w:color="auto"/>
          </w:divBdr>
        </w:div>
      </w:divsChild>
    </w:div>
    <w:div w:id="1882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990">
              <w:marLeft w:val="-30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-solutions4you.com/wp-content/uploads/2017/07/getContactImage_record_ID.png" TargetMode="External"/><Relationship Id="rId26" Type="http://schemas.openxmlformats.org/officeDocument/2006/relationships/hyperlink" Target="https://it-solutions4you.com/wp-content/uploads/2017/07/its4you_multiplication_Custom_function.png" TargetMode="External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it-solutions4you.com/wp-content/uploads/2017/08/number-format-function-1.png" TargetMode="External"/><Relationship Id="rId42" Type="http://schemas.openxmlformats.org/officeDocument/2006/relationships/hyperlink" Target="https://it-solutions4you.com/wp-content/uploads/2017/08/convertonumber-2.png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t-solutions4you.com/wp-content/uploads/2018/04/pdf_maker_for_vtiger_7_its4you_isnull_CF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it-solutions4you.com/wp-content/uploads/2017/08/number-format-function-5.png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t-solutions4you.com/wp-content/uploads/2017/07/getTemplateId_custom_function.png" TargetMode="External"/><Relationship Id="rId20" Type="http://schemas.openxmlformats.org/officeDocument/2006/relationships/hyperlink" Target="https://it-solutions4you.com/wp-content/uploads/2017/07/getContactImage.png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it-solutions4you.com/wp-content/uploads/2017/07/its4you_formatNumberFromPDF_Custom_function.png" TargetMode="External"/><Relationship Id="rId32" Type="http://schemas.openxmlformats.org/officeDocument/2006/relationships/hyperlink" Target="https://it-solutions4you.com/wp-content/uploads/2017/07/its4you_divide_Custom_function.png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it-solutions4you.com/wp-content/uploads/2017/08/convertonumber-1.png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it-solutions4you.com/wp-content/uploads/2017/07/its4you_deduct_Custom_function.png" TargetMode="External"/><Relationship Id="rId36" Type="http://schemas.openxmlformats.org/officeDocument/2006/relationships/hyperlink" Target="https://it-solutions4you.com/wp-content/uploads/2017/08/number-format-function-2.png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it-solutions4you.com/wp-content/uploads/2018/04/pdf_maker_for_vtiger_7_its4you_ifnumber_CF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t-solutions4you.com/wp-content/uploads/2018/04/pdf_maker_for_vtiger_7_hidetr_CF.png" TargetMode="External"/><Relationship Id="rId22" Type="http://schemas.openxmlformats.org/officeDocument/2006/relationships/hyperlink" Target="https://it-solutions4you.com/wp-content/uploads/2017/07/its4you_formatNumberToPDF_Custom_function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it-solutions4you.com/wp-content/uploads/2017/07/its4you_sum_Custom_function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eader" Target="header3.xml"/><Relationship Id="rId8" Type="http://schemas.openxmlformats.org/officeDocument/2006/relationships/hyperlink" Target="https://it-solutions4you.com/wp-content/uploads/2017/07/if_custom_function.png" TargetMode="External"/><Relationship Id="rId51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hyperlink" Target="http://parsv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altName w:val="Benyamin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 Black">
    <w:altName w:val="Benyamin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A0"/>
    <w:rsid w:val="001725B3"/>
    <w:rsid w:val="0058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511AD35A2C436A85249AFC21008223">
    <w:name w:val="3F511AD35A2C436A85249AFC21008223"/>
    <w:rsid w:val="00585CA0"/>
  </w:style>
  <w:style w:type="paragraph" w:customStyle="1" w:styleId="3FFA752B80AC4AC7AEAFF515AAE18C60">
    <w:name w:val="3FFA752B80AC4AC7AEAFF515AAE18C60"/>
    <w:rsid w:val="00585CA0"/>
  </w:style>
  <w:style w:type="paragraph" w:customStyle="1" w:styleId="576778E4ED254ADC8A8DB71C35075CE5">
    <w:name w:val="576778E4ED254ADC8A8DB71C35075CE5"/>
    <w:rsid w:val="00585C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36A7D-2C63-4A15-AA6C-E04FC82A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2961</Words>
  <Characters>16879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بهروز قاسمی</cp:lastModifiedBy>
  <cp:revision>2</cp:revision>
  <cp:lastPrinted>2020-09-29T11:07:00Z</cp:lastPrinted>
  <dcterms:created xsi:type="dcterms:W3CDTF">2020-10-03T11:45:00Z</dcterms:created>
  <dcterms:modified xsi:type="dcterms:W3CDTF">2020-10-03T11:45:00Z</dcterms:modified>
</cp:coreProperties>
</file>